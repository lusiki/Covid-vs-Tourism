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DBB0" w14:textId="2F1169E1" w:rsidR="00F136BF" w:rsidRPr="00223480" w:rsidRDefault="00EA3E30" w:rsidP="00DA45F3">
      <w:pPr>
        <w:spacing w:after="0"/>
        <w:jc w:val="center"/>
        <w:rPr>
          <w:rFonts w:ascii="Times New Roman" w:hAnsi="Times New Roman" w:cs="Times New Roman"/>
          <w:b/>
          <w:bCs/>
          <w:sz w:val="32"/>
          <w:szCs w:val="32"/>
        </w:rPr>
      </w:pPr>
      <w:bookmarkStart w:id="0" w:name="_Hlk71188035"/>
      <w:r w:rsidRPr="00223480">
        <w:rPr>
          <w:rFonts w:ascii="Times New Roman" w:hAnsi="Times New Roman" w:cs="Times New Roman"/>
          <w:b/>
          <w:bCs/>
          <w:sz w:val="32"/>
          <w:szCs w:val="32"/>
        </w:rPr>
        <w:t xml:space="preserve">The </w:t>
      </w:r>
      <w:r w:rsidR="0078699E" w:rsidRPr="00223480">
        <w:rPr>
          <w:rFonts w:ascii="Times New Roman" w:hAnsi="Times New Roman" w:cs="Times New Roman"/>
          <w:b/>
          <w:bCs/>
          <w:sz w:val="32"/>
          <w:szCs w:val="32"/>
        </w:rPr>
        <w:t>E</w:t>
      </w:r>
      <w:r w:rsidRPr="00223480">
        <w:rPr>
          <w:rFonts w:ascii="Times New Roman" w:hAnsi="Times New Roman" w:cs="Times New Roman"/>
          <w:b/>
          <w:bCs/>
          <w:sz w:val="32"/>
          <w:szCs w:val="32"/>
        </w:rPr>
        <w:t xml:space="preserve">ffect of COVID-19 </w:t>
      </w:r>
      <w:r w:rsidR="0078699E" w:rsidRPr="00223480">
        <w:rPr>
          <w:rFonts w:ascii="Times New Roman" w:hAnsi="Times New Roman" w:cs="Times New Roman"/>
          <w:b/>
          <w:bCs/>
          <w:sz w:val="32"/>
          <w:szCs w:val="32"/>
        </w:rPr>
        <w:t>P</w:t>
      </w:r>
      <w:r w:rsidRPr="00223480">
        <w:rPr>
          <w:rFonts w:ascii="Times New Roman" w:hAnsi="Times New Roman" w:cs="Times New Roman"/>
          <w:b/>
          <w:bCs/>
          <w:sz w:val="32"/>
          <w:szCs w:val="32"/>
        </w:rPr>
        <w:t xml:space="preserve">andemic on Croatian </w:t>
      </w:r>
      <w:r w:rsidR="0078699E" w:rsidRPr="00223480">
        <w:rPr>
          <w:rFonts w:ascii="Times New Roman" w:hAnsi="Times New Roman" w:cs="Times New Roman"/>
          <w:b/>
          <w:bCs/>
          <w:sz w:val="32"/>
          <w:szCs w:val="32"/>
        </w:rPr>
        <w:t>T</w:t>
      </w:r>
      <w:r w:rsidRPr="00223480">
        <w:rPr>
          <w:rFonts w:ascii="Times New Roman" w:hAnsi="Times New Roman" w:cs="Times New Roman"/>
          <w:b/>
          <w:bCs/>
          <w:sz w:val="32"/>
          <w:szCs w:val="32"/>
        </w:rPr>
        <w:t xml:space="preserve">ourist </w:t>
      </w:r>
      <w:r w:rsidR="0078699E" w:rsidRPr="00223480">
        <w:rPr>
          <w:rFonts w:ascii="Times New Roman" w:hAnsi="Times New Roman" w:cs="Times New Roman"/>
          <w:b/>
          <w:bCs/>
          <w:sz w:val="32"/>
          <w:szCs w:val="32"/>
        </w:rPr>
        <w:t>S</w:t>
      </w:r>
      <w:r w:rsidRPr="00223480">
        <w:rPr>
          <w:rFonts w:ascii="Times New Roman" w:hAnsi="Times New Roman" w:cs="Times New Roman"/>
          <w:b/>
          <w:bCs/>
          <w:sz w:val="32"/>
          <w:szCs w:val="32"/>
        </w:rPr>
        <w:t>ector</w:t>
      </w:r>
    </w:p>
    <w:p w14:paraId="658DDC08" w14:textId="48517051" w:rsidR="00F136BF" w:rsidRPr="00223480" w:rsidRDefault="00EA3E30" w:rsidP="00DA45F3">
      <w:pPr>
        <w:spacing w:after="0"/>
        <w:jc w:val="center"/>
        <w:rPr>
          <w:rFonts w:ascii="Times New Roman" w:hAnsi="Times New Roman" w:cs="Times New Roman"/>
        </w:rPr>
      </w:pPr>
      <w:r w:rsidRPr="00223480">
        <w:rPr>
          <w:rFonts w:ascii="Times New Roman" w:hAnsi="Times New Roman" w:cs="Times New Roman"/>
        </w:rPr>
        <w:t xml:space="preserve">Bogdan, S., Sikic, L. and </w:t>
      </w:r>
      <w:proofErr w:type="spellStart"/>
      <w:r w:rsidRPr="00223480">
        <w:rPr>
          <w:rFonts w:ascii="Times New Roman" w:hAnsi="Times New Roman" w:cs="Times New Roman"/>
        </w:rPr>
        <w:t>Suzana</w:t>
      </w:r>
      <w:proofErr w:type="spellEnd"/>
      <w:r w:rsidRPr="00223480">
        <w:rPr>
          <w:rFonts w:ascii="Times New Roman" w:hAnsi="Times New Roman" w:cs="Times New Roman"/>
        </w:rPr>
        <w:t>,</w:t>
      </w:r>
      <w:r w:rsidR="006A48F7" w:rsidRPr="00223480">
        <w:rPr>
          <w:rFonts w:ascii="Times New Roman" w:hAnsi="Times New Roman" w:cs="Times New Roman"/>
        </w:rPr>
        <w:t xml:space="preserve"> </w:t>
      </w:r>
      <w:proofErr w:type="spellStart"/>
      <w:r w:rsidR="006A48F7" w:rsidRPr="00223480">
        <w:rPr>
          <w:rFonts w:ascii="Times New Roman" w:hAnsi="Times New Roman" w:cs="Times New Roman"/>
        </w:rPr>
        <w:t>Bareša</w:t>
      </w:r>
      <w:proofErr w:type="spellEnd"/>
    </w:p>
    <w:p w14:paraId="774EA3E5" w14:textId="0B835FFC" w:rsidR="00DA45F3" w:rsidRPr="00223480" w:rsidRDefault="00DA45F3" w:rsidP="00DA45F3">
      <w:pPr>
        <w:spacing w:after="0"/>
        <w:jc w:val="center"/>
        <w:rPr>
          <w:rFonts w:ascii="Times New Roman" w:hAnsi="Times New Roman" w:cs="Times New Roman"/>
        </w:rPr>
      </w:pPr>
    </w:p>
    <w:p w14:paraId="4A05F1DB" w14:textId="77777777" w:rsidR="00DA45F3" w:rsidRPr="00223480" w:rsidRDefault="00DA45F3" w:rsidP="00DA45F3">
      <w:pPr>
        <w:spacing w:after="0"/>
        <w:jc w:val="center"/>
        <w:rPr>
          <w:rFonts w:ascii="Times New Roman" w:hAnsi="Times New Roman" w:cs="Times New Roman"/>
        </w:rPr>
      </w:pPr>
    </w:p>
    <w:p w14:paraId="238B6A06" w14:textId="3F47D484" w:rsidR="00F136BF" w:rsidRPr="00223480" w:rsidRDefault="00EA3E30" w:rsidP="00DA45F3">
      <w:pPr>
        <w:rPr>
          <w:rFonts w:ascii="Times New Roman" w:hAnsi="Times New Roman" w:cs="Times New Roman"/>
          <w:b/>
          <w:bCs/>
        </w:rPr>
      </w:pPr>
      <w:bookmarkStart w:id="1" w:name="abstract"/>
      <w:bookmarkEnd w:id="0"/>
      <w:r w:rsidRPr="00223480">
        <w:rPr>
          <w:rFonts w:ascii="Times New Roman" w:hAnsi="Times New Roman" w:cs="Times New Roman"/>
          <w:b/>
          <w:bCs/>
        </w:rPr>
        <w:t>ABSTRACT</w:t>
      </w:r>
      <w:bookmarkEnd w:id="1"/>
    </w:p>
    <w:p w14:paraId="60B57FFE" w14:textId="47E0319A" w:rsidR="00F136BF" w:rsidRDefault="008C43AC" w:rsidP="0069374F">
      <w:pPr>
        <w:pStyle w:val="FirstParagraph"/>
        <w:spacing w:before="0" w:after="0"/>
        <w:jc w:val="both"/>
        <w:rPr>
          <w:rFonts w:ascii="Times New Roman" w:hAnsi="Times New Roman" w:cs="Times New Roman"/>
        </w:rPr>
      </w:pPr>
      <w:moveToRangeStart w:id="2" w:author="Luka Sikic" w:date="2021-05-11T10:12:00Z" w:name="move71620341"/>
      <w:moveTo w:id="3" w:author="Luka Sikic" w:date="2021-05-11T10:12:00Z">
        <w:del w:id="4" w:author="Luka Sikic" w:date="2021-05-11T10:12:00Z">
          <w:r w:rsidRPr="0078699E" w:rsidDel="008C43AC">
            <w:rPr>
              <w:rFonts w:ascii="Times New Roman" w:hAnsi="Times New Roman" w:cs="Times New Roman"/>
            </w:rPr>
            <w:delText>We investigate</w:delText>
          </w:r>
        </w:del>
      </w:moveTo>
      <w:ins w:id="5" w:author="Luka Sikic" w:date="2021-05-11T10:12:00Z">
        <w:r>
          <w:rPr>
            <w:rFonts w:ascii="Times New Roman" w:hAnsi="Times New Roman" w:cs="Times New Roman"/>
          </w:rPr>
          <w:t>This paper analyses</w:t>
        </w:r>
      </w:ins>
      <w:moveTo w:id="6" w:author="Luka Sikic" w:date="2021-05-11T10:12:00Z">
        <w:r w:rsidRPr="0078699E">
          <w:rPr>
            <w:rFonts w:ascii="Times New Roman" w:hAnsi="Times New Roman" w:cs="Times New Roman"/>
          </w:rPr>
          <w:t xml:space="preserve"> the effect of the </w:t>
        </w:r>
      </w:moveTo>
      <w:ins w:id="7" w:author="Luka Sikic" w:date="2021-05-11T10:13:00Z">
        <w:r>
          <w:rPr>
            <w:rFonts w:ascii="Times New Roman" w:hAnsi="Times New Roman" w:cs="Times New Roman"/>
          </w:rPr>
          <w:t xml:space="preserve">COVID-19 </w:t>
        </w:r>
        <w:r w:rsidRPr="0078699E">
          <w:rPr>
            <w:rFonts w:ascii="Times New Roman" w:hAnsi="Times New Roman" w:cs="Times New Roman"/>
          </w:rPr>
          <w:t xml:space="preserve">pandemic </w:t>
        </w:r>
      </w:ins>
      <w:moveTo w:id="8" w:author="Luka Sikic" w:date="2021-05-11T10:12:00Z">
        <w:r w:rsidRPr="0078699E">
          <w:rPr>
            <w:rFonts w:ascii="Times New Roman" w:hAnsi="Times New Roman" w:cs="Times New Roman"/>
          </w:rPr>
          <w:t xml:space="preserve">spread </w:t>
        </w:r>
        <w:del w:id="9" w:author="Luka Sikic" w:date="2021-05-11T10:13:00Z">
          <w:r w:rsidRPr="0078699E" w:rsidDel="008C43AC">
            <w:rPr>
              <w:rFonts w:ascii="Times New Roman" w:hAnsi="Times New Roman" w:cs="Times New Roman"/>
            </w:rPr>
            <w:delText xml:space="preserve">of </w:delText>
          </w:r>
        </w:del>
        <w:r w:rsidRPr="0078699E">
          <w:rPr>
            <w:rFonts w:ascii="Times New Roman" w:hAnsi="Times New Roman" w:cs="Times New Roman"/>
          </w:rPr>
          <w:t xml:space="preserve">the </w:t>
        </w:r>
        <w:del w:id="10" w:author="Luka Sikic" w:date="2021-05-11T10:13:00Z">
          <w:r w:rsidRPr="0078699E" w:rsidDel="008C43AC">
            <w:rPr>
              <w:rFonts w:ascii="Times New Roman" w:hAnsi="Times New Roman" w:cs="Times New Roman"/>
            </w:rPr>
            <w:delText xml:space="preserve">pandemic </w:delText>
          </w:r>
        </w:del>
        <w:r w:rsidRPr="0078699E">
          <w:rPr>
            <w:rFonts w:ascii="Times New Roman" w:hAnsi="Times New Roman" w:cs="Times New Roman"/>
          </w:rPr>
          <w:t>into Europe on the tourist stocks in Croat</w:t>
        </w:r>
        <w:r>
          <w:rPr>
            <w:rFonts w:ascii="Times New Roman" w:hAnsi="Times New Roman" w:cs="Times New Roman"/>
          </w:rPr>
          <w:t>i</w:t>
        </w:r>
        <w:r w:rsidRPr="0078699E">
          <w:rPr>
            <w:rFonts w:ascii="Times New Roman" w:hAnsi="Times New Roman" w:cs="Times New Roman"/>
          </w:rPr>
          <w:t>a</w:t>
        </w:r>
      </w:moveTo>
      <w:ins w:id="11" w:author="Luka Sikic" w:date="2021-05-11T10:13:00Z">
        <w:r>
          <w:rPr>
            <w:rFonts w:ascii="Times New Roman" w:hAnsi="Times New Roman" w:cs="Times New Roman"/>
          </w:rPr>
          <w:t xml:space="preserve"> </w:t>
        </w:r>
      </w:ins>
      <w:moveTo w:id="12" w:author="Luka Sikic" w:date="2021-05-11T10:12:00Z">
        <w:del w:id="13" w:author="Luka Sikic" w:date="2021-05-11T10:13:00Z">
          <w:r w:rsidDel="008C43AC">
            <w:rPr>
              <w:rFonts w:ascii="Times New Roman" w:hAnsi="Times New Roman" w:cs="Times New Roman"/>
            </w:rPr>
            <w:delText>.</w:delText>
          </w:r>
        </w:del>
      </w:moveTo>
      <w:moveToRangeEnd w:id="2"/>
      <w:del w:id="14" w:author="Luka Sikic" w:date="2021-05-11T10:13:00Z">
        <w:r w:rsidR="00EA3E30" w:rsidRPr="00223480" w:rsidDel="008C43AC">
          <w:rPr>
            <w:rFonts w:ascii="Times New Roman" w:hAnsi="Times New Roman" w:cs="Times New Roman"/>
          </w:rPr>
          <w:delText xml:space="preserve">This paper analyses the effect of COVID-19 pandemic on the listed tourist stocks in the Zagreb stock exchange </w:delText>
        </w:r>
      </w:del>
      <w:r w:rsidR="00EA3E30" w:rsidRPr="00223480">
        <w:rPr>
          <w:rFonts w:ascii="Times New Roman" w:hAnsi="Times New Roman" w:cs="Times New Roman"/>
        </w:rPr>
        <w:t xml:space="preserve">by application of the event study methodology. The analysis starts with the descriptive overview of </w:t>
      </w:r>
      <w:del w:id="15" w:author="Luka Sikic" w:date="2021-05-11T10:08:00Z">
        <w:r w:rsidR="00EA3E30" w:rsidRPr="00223480" w:rsidDel="008C43AC">
          <w:rPr>
            <w:rFonts w:ascii="Times New Roman" w:hAnsi="Times New Roman" w:cs="Times New Roman"/>
          </w:rPr>
          <w:delText>the</w:delText>
        </w:r>
        <w:r w:rsidR="00EA3E30" w:rsidRPr="0078699E" w:rsidDel="008C43AC">
          <w:rPr>
            <w:rFonts w:ascii="Times New Roman" w:hAnsi="Times New Roman" w:cs="Times New Roman"/>
          </w:rPr>
          <w:delText xml:space="preserve"> </w:delText>
        </w:r>
      </w:del>
      <w:r w:rsidR="00EA3E30" w:rsidRPr="0078699E">
        <w:rPr>
          <w:rFonts w:ascii="Times New Roman" w:hAnsi="Times New Roman" w:cs="Times New Roman"/>
        </w:rPr>
        <w:t xml:space="preserve">market wide performance of different sectors in the period before, during and after the initial pandemic outbreak and afterwards explicitly tests for the COVID-19 outbreak effects on the tourist </w:t>
      </w:r>
      <w:del w:id="16" w:author="Luka Sikic" w:date="2021-05-11T10:09:00Z">
        <w:r w:rsidR="00EA3E30" w:rsidRPr="0078699E" w:rsidDel="008C43AC">
          <w:rPr>
            <w:rFonts w:ascii="Times New Roman" w:hAnsi="Times New Roman" w:cs="Times New Roman"/>
          </w:rPr>
          <w:delText>stocks</w:delText>
        </w:r>
      </w:del>
      <w:ins w:id="17" w:author="Luka Sikic" w:date="2021-05-11T10:09:00Z">
        <w:r>
          <w:rPr>
            <w:rFonts w:ascii="Times New Roman" w:hAnsi="Times New Roman" w:cs="Times New Roman"/>
          </w:rPr>
          <w:t>sector</w:t>
        </w:r>
      </w:ins>
      <w:r w:rsidR="00EA3E30" w:rsidRPr="0078699E">
        <w:rPr>
          <w:rFonts w:ascii="Times New Roman" w:hAnsi="Times New Roman" w:cs="Times New Roman"/>
        </w:rPr>
        <w:t xml:space="preserve">. First, the </w:t>
      </w:r>
      <w:ins w:id="18" w:author="Luka Sikic" w:date="2021-05-11T21:29:00Z">
        <w:r w:rsidR="00CB2594" w:rsidRPr="0078699E">
          <w:rPr>
            <w:rFonts w:ascii="Times New Roman" w:hAnsi="Times New Roman" w:cs="Times New Roman"/>
          </w:rPr>
          <w:t xml:space="preserve">35 </w:t>
        </w:r>
        <w:proofErr w:type="spellStart"/>
        <w:proofErr w:type="gramStart"/>
        <w:r w:rsidR="00CB2594" w:rsidRPr="0078699E">
          <w:rPr>
            <w:rFonts w:ascii="Times New Roman" w:hAnsi="Times New Roman" w:cs="Times New Roman"/>
          </w:rPr>
          <w:t>day</w:t>
        </w:r>
        <w:proofErr w:type="gramEnd"/>
        <w:r w:rsidR="00CB2594" w:rsidRPr="0078699E">
          <w:rPr>
            <w:rFonts w:ascii="Times New Roman" w:hAnsi="Times New Roman" w:cs="Times New Roman"/>
          </w:rPr>
          <w:t xml:space="preserve"> </w:t>
        </w:r>
      </w:ins>
      <w:del w:id="19" w:author="Luka Sikic" w:date="2021-05-11T10:10:00Z">
        <w:r w:rsidR="00EA3E30" w:rsidRPr="0078699E" w:rsidDel="008C43AC">
          <w:rPr>
            <w:rFonts w:ascii="Times New Roman" w:hAnsi="Times New Roman" w:cs="Times New Roman"/>
          </w:rPr>
          <w:delText xml:space="preserve">wide </w:delText>
        </w:r>
      </w:del>
      <w:ins w:id="20" w:author="Luka Sikic" w:date="2021-05-11T10:10:00Z">
        <w:r>
          <w:rPr>
            <w:rFonts w:ascii="Times New Roman" w:hAnsi="Times New Roman" w:cs="Times New Roman"/>
          </w:rPr>
          <w:t>long</w:t>
        </w:r>
        <w:proofErr w:type="spellEnd"/>
        <w:r w:rsidRPr="0078699E">
          <w:rPr>
            <w:rFonts w:ascii="Times New Roman" w:hAnsi="Times New Roman" w:cs="Times New Roman"/>
          </w:rPr>
          <w:t xml:space="preserve"> </w:t>
        </w:r>
      </w:ins>
      <w:del w:id="21" w:author="Luka Sikic" w:date="2021-05-11T21:29:00Z">
        <w:r w:rsidR="00EA3E30" w:rsidRPr="0078699E" w:rsidDel="00CB2594">
          <w:rPr>
            <w:rFonts w:ascii="Times New Roman" w:hAnsi="Times New Roman" w:cs="Times New Roman"/>
          </w:rPr>
          <w:delText xml:space="preserve">COVID-19 outbreak </w:delText>
        </w:r>
      </w:del>
      <w:r w:rsidR="00EA3E30" w:rsidRPr="0078699E">
        <w:rPr>
          <w:rFonts w:ascii="Times New Roman" w:hAnsi="Times New Roman" w:cs="Times New Roman"/>
        </w:rPr>
        <w:t xml:space="preserve">event window </w:t>
      </w:r>
      <w:del w:id="22" w:author="Luka Sikic" w:date="2021-05-11T21:29:00Z">
        <w:r w:rsidR="00EA3E30" w:rsidRPr="0078699E" w:rsidDel="00CB2594">
          <w:rPr>
            <w:rFonts w:ascii="Times New Roman" w:hAnsi="Times New Roman" w:cs="Times New Roman"/>
          </w:rPr>
          <w:delText xml:space="preserve">of 35 days </w:delText>
        </w:r>
      </w:del>
      <w:r w:rsidR="00EA3E30" w:rsidRPr="0078699E">
        <w:rPr>
          <w:rFonts w:ascii="Times New Roman" w:hAnsi="Times New Roman" w:cs="Times New Roman"/>
        </w:rPr>
        <w:t xml:space="preserve">is specified so that important events related to the pandemic can be identified. Second, the first officially reported COVID-19 incidence in Italy and World Health Organization declaration of global pandemic are used as identified events in a shorter </w:t>
      </w:r>
      <w:proofErr w:type="gramStart"/>
      <w:r w:rsidR="00EA3E30" w:rsidRPr="0078699E">
        <w:rPr>
          <w:rFonts w:ascii="Times New Roman" w:hAnsi="Times New Roman" w:cs="Times New Roman"/>
        </w:rPr>
        <w:t>10 day</w:t>
      </w:r>
      <w:proofErr w:type="gramEnd"/>
      <w:r w:rsidR="00EA3E30" w:rsidRPr="0078699E">
        <w:rPr>
          <w:rFonts w:ascii="Times New Roman" w:hAnsi="Times New Roman" w:cs="Times New Roman"/>
        </w:rPr>
        <w:t xml:space="preserve"> window event study estimation. The results point to the significant negative</w:t>
      </w:r>
      <w:ins w:id="23" w:author="Luka Sikic" w:date="2021-05-11T21:30:00Z">
        <w:r w:rsidR="00CB2594">
          <w:rPr>
            <w:rFonts w:ascii="Times New Roman" w:hAnsi="Times New Roman" w:cs="Times New Roman"/>
          </w:rPr>
          <w:t xml:space="preserve"> and robust</w:t>
        </w:r>
      </w:ins>
      <w:r w:rsidR="00EA3E30" w:rsidRPr="0078699E">
        <w:rPr>
          <w:rFonts w:ascii="Times New Roman" w:hAnsi="Times New Roman" w:cs="Times New Roman"/>
        </w:rPr>
        <w:t xml:space="preserve"> effect of COVID-19 pandemic on the returns of tourist stocks in the Zagreb stock exchange</w:t>
      </w:r>
      <w:del w:id="24" w:author="Luka Sikic" w:date="2021-05-11T21:30:00Z">
        <w:r w:rsidR="00EA3E30" w:rsidRPr="0078699E" w:rsidDel="00CB2594">
          <w:rPr>
            <w:rFonts w:ascii="Times New Roman" w:hAnsi="Times New Roman" w:cs="Times New Roman"/>
          </w:rPr>
          <w:delText xml:space="preserve"> and are robust to the different event window specification</w:delText>
        </w:r>
      </w:del>
      <w:r w:rsidR="00EA3E30" w:rsidRPr="0078699E">
        <w:rPr>
          <w:rFonts w:ascii="Times New Roman" w:hAnsi="Times New Roman" w:cs="Times New Roman"/>
        </w:rPr>
        <w:t xml:space="preserve">. However, the overall results do not provide evidence </w:t>
      </w:r>
      <w:del w:id="25" w:author="Luka Sikic" w:date="2021-05-11T10:10:00Z">
        <w:r w:rsidR="00EA3E30" w:rsidRPr="0078699E" w:rsidDel="008C43AC">
          <w:rPr>
            <w:rFonts w:ascii="Times New Roman" w:hAnsi="Times New Roman" w:cs="Times New Roman"/>
          </w:rPr>
          <w:delText xml:space="preserve">to </w:delText>
        </w:r>
      </w:del>
      <w:ins w:id="26" w:author="Luka Sikic" w:date="2021-05-11T10:10:00Z">
        <w:r>
          <w:rPr>
            <w:rFonts w:ascii="Times New Roman" w:hAnsi="Times New Roman" w:cs="Times New Roman"/>
          </w:rPr>
          <w:t>of</w:t>
        </w:r>
        <w:r w:rsidRPr="0078699E">
          <w:rPr>
            <w:rFonts w:ascii="Times New Roman" w:hAnsi="Times New Roman" w:cs="Times New Roman"/>
          </w:rPr>
          <w:t xml:space="preserve"> </w:t>
        </w:r>
      </w:ins>
      <w:r w:rsidR="00EA3E30" w:rsidRPr="0078699E">
        <w:rPr>
          <w:rFonts w:ascii="Times New Roman" w:hAnsi="Times New Roman" w:cs="Times New Roman"/>
        </w:rPr>
        <w:t>the relatively stronger COVID-19 effects on tourist sector but rather equal effects across different sectors.</w:t>
      </w:r>
      <w:r w:rsidR="0069374F">
        <w:rPr>
          <w:rFonts w:ascii="Times New Roman" w:hAnsi="Times New Roman" w:cs="Times New Roman"/>
        </w:rPr>
        <w:t xml:space="preserve"> </w:t>
      </w:r>
      <w:moveFromRangeStart w:id="27" w:author="Luka Sikic" w:date="2021-05-11T10:12:00Z" w:name="move71620341"/>
      <w:moveFrom w:id="28" w:author="Luka Sikic" w:date="2021-05-11T10:12:00Z">
        <w:r w:rsidR="00EA3E30" w:rsidRPr="0078699E" w:rsidDel="008C43AC">
          <w:rPr>
            <w:rFonts w:ascii="Times New Roman" w:hAnsi="Times New Roman" w:cs="Times New Roman"/>
          </w:rPr>
          <w:t>We investigate the effect of the spread of the pandemic into Europe on the tourist stocks in Croat</w:t>
        </w:r>
        <w:r w:rsidR="0069374F" w:rsidDel="008C43AC">
          <w:rPr>
            <w:rFonts w:ascii="Times New Roman" w:hAnsi="Times New Roman" w:cs="Times New Roman"/>
          </w:rPr>
          <w:t>i</w:t>
        </w:r>
        <w:r w:rsidR="00EA3E30" w:rsidRPr="0078699E" w:rsidDel="008C43AC">
          <w:rPr>
            <w:rFonts w:ascii="Times New Roman" w:hAnsi="Times New Roman" w:cs="Times New Roman"/>
          </w:rPr>
          <w:t>a</w:t>
        </w:r>
        <w:r w:rsidR="0069374F" w:rsidDel="008C43AC">
          <w:rPr>
            <w:rFonts w:ascii="Times New Roman" w:hAnsi="Times New Roman" w:cs="Times New Roman"/>
          </w:rPr>
          <w:t>.</w:t>
        </w:r>
      </w:moveFrom>
      <w:moveFromRangeEnd w:id="27"/>
    </w:p>
    <w:p w14:paraId="7812245F" w14:textId="47EBC93A" w:rsidR="00DA45F3" w:rsidRDefault="00DA45F3" w:rsidP="00DA45F3">
      <w:pPr>
        <w:pStyle w:val="BodyText"/>
        <w:spacing w:before="0" w:after="0"/>
        <w:jc w:val="both"/>
        <w:rPr>
          <w:rFonts w:ascii="Times New Roman" w:hAnsi="Times New Roman" w:cs="Times New Roman"/>
        </w:rPr>
      </w:pPr>
    </w:p>
    <w:p w14:paraId="3B9383FF" w14:textId="77777777" w:rsidR="00DA45F3" w:rsidRPr="0078699E" w:rsidRDefault="00DA45F3" w:rsidP="00DA45F3">
      <w:pPr>
        <w:pStyle w:val="BodyText"/>
        <w:spacing w:before="0" w:after="0"/>
        <w:jc w:val="both"/>
        <w:rPr>
          <w:rFonts w:ascii="Times New Roman" w:hAnsi="Times New Roman" w:cs="Times New Roman"/>
        </w:rPr>
      </w:pPr>
    </w:p>
    <w:p w14:paraId="3D053B60" w14:textId="64849D75" w:rsidR="00F136BF" w:rsidRPr="00DA45F3" w:rsidRDefault="00EA3E30" w:rsidP="00F06128">
      <w:pPr>
        <w:spacing w:after="0"/>
        <w:rPr>
          <w:rFonts w:ascii="Times New Roman" w:hAnsi="Times New Roman" w:cs="Times New Roman"/>
          <w:b/>
          <w:bCs/>
        </w:rPr>
      </w:pPr>
      <w:bookmarkStart w:id="29" w:name="introduction"/>
      <w:r w:rsidRPr="00DA45F3">
        <w:rPr>
          <w:rFonts w:ascii="Times New Roman" w:hAnsi="Times New Roman" w:cs="Times New Roman"/>
          <w:b/>
          <w:bCs/>
        </w:rPr>
        <w:t>INTRODUCTION</w:t>
      </w:r>
      <w:bookmarkEnd w:id="29"/>
    </w:p>
    <w:p w14:paraId="4E6DC753" w14:textId="77777777" w:rsidR="00DA45F3" w:rsidRPr="00DA45F3" w:rsidRDefault="00DA45F3" w:rsidP="00F06128">
      <w:pPr>
        <w:pStyle w:val="BodyText"/>
        <w:spacing w:before="0" w:after="0"/>
      </w:pPr>
    </w:p>
    <w:p w14:paraId="0CC3A7F9" w14:textId="4330CA38" w:rsidR="00F136BF" w:rsidRPr="00DA45F3" w:rsidRDefault="00EA3E30" w:rsidP="00F06128">
      <w:pPr>
        <w:pStyle w:val="FirstParagraph"/>
        <w:spacing w:before="0" w:after="0"/>
        <w:jc w:val="both"/>
        <w:rPr>
          <w:rFonts w:ascii="Times New Roman" w:hAnsi="Times New Roman" w:cs="Times New Roman"/>
        </w:rPr>
      </w:pPr>
      <w:r w:rsidRPr="00DA45F3">
        <w:rPr>
          <w:rFonts w:ascii="Times New Roman" w:hAnsi="Times New Roman" w:cs="Times New Roman"/>
        </w:rPr>
        <w:t xml:space="preserve">The coronavirus pandemic </w:t>
      </w:r>
      <w:del w:id="30" w:author="Luka Sikic" w:date="2021-05-11T10:14:00Z">
        <w:r w:rsidRPr="00DA45F3" w:rsidDel="003134F5">
          <w:rPr>
            <w:rFonts w:ascii="Times New Roman" w:hAnsi="Times New Roman" w:cs="Times New Roman"/>
          </w:rPr>
          <w:delText xml:space="preserve">flooded </w:delText>
        </w:r>
      </w:del>
      <w:ins w:id="31" w:author="Luka Sikic" w:date="2021-05-11T10:14:00Z">
        <w:r w:rsidR="003134F5">
          <w:rPr>
            <w:rFonts w:ascii="Times New Roman" w:hAnsi="Times New Roman" w:cs="Times New Roman"/>
          </w:rPr>
          <w:t>spre</w:t>
        </w:r>
      </w:ins>
      <w:ins w:id="32" w:author="Luka Sikic" w:date="2021-05-11T10:15:00Z">
        <w:r w:rsidR="003134F5">
          <w:rPr>
            <w:rFonts w:ascii="Times New Roman" w:hAnsi="Times New Roman" w:cs="Times New Roman"/>
          </w:rPr>
          <w:t>ad around</w:t>
        </w:r>
      </w:ins>
      <w:ins w:id="33" w:author="Luka Sikic" w:date="2021-05-11T10:14:00Z">
        <w:r w:rsidR="003134F5" w:rsidRPr="00DA45F3">
          <w:rPr>
            <w:rFonts w:ascii="Times New Roman" w:hAnsi="Times New Roman" w:cs="Times New Roman"/>
          </w:rPr>
          <w:t xml:space="preserve"> </w:t>
        </w:r>
      </w:ins>
      <w:r w:rsidRPr="00DA45F3">
        <w:rPr>
          <w:rFonts w:ascii="Times New Roman" w:hAnsi="Times New Roman" w:cs="Times New Roman"/>
        </w:rPr>
        <w:t>the globe in just a few months after the first case was registered, leaving huge consequences in the form of threatening the health and human lives, great economic losses, and psychological fear</w:t>
      </w:r>
      <w:del w:id="34" w:author="Luka Sikic" w:date="2021-05-11T10:15:00Z">
        <w:r w:rsidRPr="00DA45F3" w:rsidDel="003134F5">
          <w:rPr>
            <w:rFonts w:ascii="Times New Roman" w:hAnsi="Times New Roman" w:cs="Times New Roman"/>
          </w:rPr>
          <w:delText xml:space="preserve"> that has crept deep into society</w:delText>
        </w:r>
      </w:del>
      <w:r w:rsidRPr="00DA45F3">
        <w:rPr>
          <w:rFonts w:ascii="Times New Roman" w:hAnsi="Times New Roman" w:cs="Times New Roman"/>
        </w:rPr>
        <w:t xml:space="preserve">. The presence of the virus </w:t>
      </w:r>
      <w:del w:id="35" w:author="Luka Sikic" w:date="2021-05-11T10:15:00Z">
        <w:r w:rsidRPr="00DA45F3" w:rsidDel="003134F5">
          <w:rPr>
            <w:rFonts w:ascii="Times New Roman" w:hAnsi="Times New Roman" w:cs="Times New Roman"/>
          </w:rPr>
          <w:delText xml:space="preserve">around the world </w:delText>
        </w:r>
      </w:del>
      <w:r w:rsidRPr="00DA45F3">
        <w:rPr>
          <w:rFonts w:ascii="Times New Roman" w:hAnsi="Times New Roman" w:cs="Times New Roman"/>
        </w:rPr>
        <w:t xml:space="preserve">has prevented potential tourists from feeling safe in </w:t>
      </w:r>
      <w:del w:id="36" w:author="Luka Sikic" w:date="2021-05-11T10:16:00Z">
        <w:r w:rsidRPr="00DA45F3" w:rsidDel="003134F5">
          <w:rPr>
            <w:rFonts w:ascii="Times New Roman" w:hAnsi="Times New Roman" w:cs="Times New Roman"/>
          </w:rPr>
          <w:delText xml:space="preserve">the </w:delText>
        </w:r>
      </w:del>
      <w:ins w:id="37" w:author="Luka Sikic" w:date="2021-05-11T10:16:00Z">
        <w:r w:rsidR="003134F5" w:rsidRPr="00DA45F3">
          <w:rPr>
            <w:rFonts w:ascii="Times New Roman" w:hAnsi="Times New Roman" w:cs="Times New Roman"/>
          </w:rPr>
          <w:t xml:space="preserve">the </w:t>
        </w:r>
        <w:r w:rsidR="003134F5">
          <w:rPr>
            <w:rFonts w:ascii="Times New Roman" w:hAnsi="Times New Roman" w:cs="Times New Roman"/>
          </w:rPr>
          <w:t xml:space="preserve">tourist </w:t>
        </w:r>
      </w:ins>
      <w:r w:rsidRPr="00DA45F3">
        <w:rPr>
          <w:rFonts w:ascii="Times New Roman" w:hAnsi="Times New Roman" w:cs="Times New Roman"/>
        </w:rPr>
        <w:t>destination</w:t>
      </w:r>
      <w:ins w:id="38" w:author="Luka Sikic" w:date="2021-05-11T10:16:00Z">
        <w:r w:rsidR="003134F5">
          <w:rPr>
            <w:rFonts w:ascii="Times New Roman" w:hAnsi="Times New Roman" w:cs="Times New Roman"/>
          </w:rPr>
          <w:t>s</w:t>
        </w:r>
      </w:ins>
      <w:r w:rsidRPr="00DA45F3">
        <w:rPr>
          <w:rFonts w:ascii="Times New Roman" w:hAnsi="Times New Roman" w:cs="Times New Roman"/>
        </w:rPr>
        <w:t xml:space="preserve"> </w:t>
      </w:r>
      <w:del w:id="39" w:author="Luka Sikic" w:date="2021-05-11T10:17:00Z">
        <w:r w:rsidRPr="00DA45F3" w:rsidDel="003134F5">
          <w:rPr>
            <w:rFonts w:ascii="Times New Roman" w:hAnsi="Times New Roman" w:cs="Times New Roman"/>
          </w:rPr>
          <w:delText>which has left deep consequences for one of the most affected sectors</w:delText>
        </w:r>
        <w:r w:rsidR="00372456" w:rsidDel="003134F5">
          <w:rPr>
            <w:rFonts w:ascii="Times New Roman" w:hAnsi="Times New Roman" w:cs="Times New Roman"/>
          </w:rPr>
          <w:delText xml:space="preserve"> </w:delText>
        </w:r>
        <w:r w:rsidR="00372456" w:rsidDel="003134F5">
          <w:rPr>
            <w:rFonts w:ascii="Arial" w:hAnsi="Arial" w:cs="Arial"/>
          </w:rPr>
          <w:delText>—</w:delText>
        </w:r>
        <w:r w:rsidR="00372456" w:rsidDel="003134F5">
          <w:rPr>
            <w:rFonts w:ascii="Times New Roman" w:hAnsi="Times New Roman" w:cs="Times New Roman"/>
          </w:rPr>
          <w:delText xml:space="preserve"> </w:delText>
        </w:r>
        <w:r w:rsidRPr="00DA45F3" w:rsidDel="003134F5">
          <w:rPr>
            <w:rFonts w:ascii="Times New Roman" w:hAnsi="Times New Roman" w:cs="Times New Roman"/>
          </w:rPr>
          <w:delText>tourism</w:delText>
        </w:r>
      </w:del>
      <w:ins w:id="40" w:author="Luka Sikic" w:date="2021-05-11T10:17:00Z">
        <w:r w:rsidR="003134F5">
          <w:rPr>
            <w:rFonts w:ascii="Times New Roman" w:hAnsi="Times New Roman" w:cs="Times New Roman"/>
          </w:rPr>
          <w:t>and produced a complete stall in the functioning of tourism business</w:t>
        </w:r>
      </w:ins>
      <w:r w:rsidRPr="00DA45F3">
        <w:rPr>
          <w:rFonts w:ascii="Times New Roman" w:hAnsi="Times New Roman" w:cs="Times New Roman"/>
        </w:rPr>
        <w:t>. According to the UNWTO (2021)</w:t>
      </w:r>
      <w:ins w:id="41" w:author="Luka Sikic" w:date="2021-05-11T10:18:00Z">
        <w:r w:rsidR="003134F5">
          <w:rPr>
            <w:rFonts w:ascii="Times New Roman" w:hAnsi="Times New Roman" w:cs="Times New Roman"/>
          </w:rPr>
          <w:t>,</w:t>
        </w:r>
      </w:ins>
      <w:r w:rsidRPr="00DA45F3">
        <w:rPr>
          <w:rFonts w:ascii="Times New Roman" w:hAnsi="Times New Roman" w:cs="Times New Roman"/>
        </w:rPr>
        <w:t xml:space="preserve"> international tourist arrivals (overnight visitors) dropped by 74% in 2020 compared to the 2019, due </w:t>
      </w:r>
      <w:proofErr w:type="gramStart"/>
      <w:r w:rsidRPr="00DA45F3">
        <w:rPr>
          <w:rFonts w:ascii="Times New Roman" w:hAnsi="Times New Roman" w:cs="Times New Roman"/>
        </w:rPr>
        <w:t xml:space="preserve">to </w:t>
      </w:r>
      <w:ins w:id="42" w:author="Luka Sikic" w:date="2021-05-11T10:18:00Z">
        <w:r w:rsidR="003134F5">
          <w:rPr>
            <w:rFonts w:ascii="Times New Roman" w:hAnsi="Times New Roman" w:cs="Times New Roman"/>
          </w:rPr>
          <w:t xml:space="preserve"> the</w:t>
        </w:r>
        <w:proofErr w:type="gramEnd"/>
        <w:r w:rsidR="003134F5">
          <w:rPr>
            <w:rFonts w:ascii="Times New Roman" w:hAnsi="Times New Roman" w:cs="Times New Roman"/>
          </w:rPr>
          <w:t xml:space="preserve"> </w:t>
        </w:r>
      </w:ins>
      <w:r w:rsidRPr="00DA45F3">
        <w:rPr>
          <w:rFonts w:ascii="Times New Roman" w:hAnsi="Times New Roman" w:cs="Times New Roman"/>
        </w:rPr>
        <w:t>massive drop in tourist demand and travel restrictions. Th</w:t>
      </w:r>
      <w:del w:id="43" w:author="Luka Sikic" w:date="2021-05-11T10:18:00Z">
        <w:r w:rsidRPr="00DA45F3" w:rsidDel="003134F5">
          <w:rPr>
            <w:rFonts w:ascii="Times New Roman" w:hAnsi="Times New Roman" w:cs="Times New Roman"/>
          </w:rPr>
          <w:delText>is</w:delText>
        </w:r>
      </w:del>
      <w:ins w:id="44" w:author="Luka Sikic" w:date="2021-05-11T10:18:00Z">
        <w:r w:rsidR="003134F5">
          <w:rPr>
            <w:rFonts w:ascii="Times New Roman" w:hAnsi="Times New Roman" w:cs="Times New Roman"/>
          </w:rPr>
          <w:t>e</w:t>
        </w:r>
      </w:ins>
      <w:r w:rsidRPr="00DA45F3">
        <w:rPr>
          <w:rFonts w:ascii="Times New Roman" w:hAnsi="Times New Roman" w:cs="Times New Roman"/>
        </w:rPr>
        <w:t xml:space="preserve"> pandemic </w:t>
      </w:r>
      <w:del w:id="45" w:author="Luka Sikic" w:date="2021-05-11T10:18:00Z">
        <w:r w:rsidRPr="00DA45F3" w:rsidDel="003134F5">
          <w:rPr>
            <w:rFonts w:ascii="Times New Roman" w:hAnsi="Times New Roman" w:cs="Times New Roman"/>
          </w:rPr>
          <w:delText xml:space="preserve">has caused </w:delText>
        </w:r>
      </w:del>
      <w:ins w:id="46" w:author="Luka Sikic" w:date="2021-05-11T10:18:00Z">
        <w:r w:rsidR="003134F5">
          <w:rPr>
            <w:rFonts w:ascii="Times New Roman" w:hAnsi="Times New Roman" w:cs="Times New Roman"/>
          </w:rPr>
          <w:t xml:space="preserve">produced a </w:t>
        </w:r>
      </w:ins>
      <w:r w:rsidRPr="00DA45F3">
        <w:rPr>
          <w:rFonts w:ascii="Times New Roman" w:hAnsi="Times New Roman" w:cs="Times New Roman"/>
        </w:rPr>
        <w:t>loss of USD 1.3 trillion in export revenues which is eleven times greater loss compared to the global financial crisis from 2008. UNWTO forecasted that it could pass between 2</w:t>
      </w:r>
      <w:r w:rsidR="00CD4365">
        <w:rPr>
          <w:rFonts w:ascii="Times New Roman" w:hAnsi="Times New Roman" w:cs="Times New Roman"/>
        </w:rPr>
        <w:t>.</w:t>
      </w:r>
      <w:r w:rsidRPr="00DA45F3">
        <w:rPr>
          <w:rFonts w:ascii="Times New Roman" w:hAnsi="Times New Roman" w:cs="Times New Roman"/>
        </w:rPr>
        <w:t>5 or even 4 years for international tourism to return on the old track from 2019. The effectiveness of vaccines and the level of vaccination of the population will certainly play an important role</w:t>
      </w:r>
      <w:del w:id="47" w:author="Luka Sikic" w:date="2021-05-11T10:20:00Z">
        <w:r w:rsidRPr="00DA45F3" w:rsidDel="003134F5">
          <w:rPr>
            <w:rFonts w:ascii="Times New Roman" w:hAnsi="Times New Roman" w:cs="Times New Roman"/>
          </w:rPr>
          <w:delText>, which should contribute to a smaller</w:delText>
        </w:r>
      </w:del>
      <w:ins w:id="48" w:author="Luka Sikic" w:date="2021-05-11T10:20:00Z">
        <w:r w:rsidR="003134F5">
          <w:rPr>
            <w:rFonts w:ascii="Times New Roman" w:hAnsi="Times New Roman" w:cs="Times New Roman"/>
          </w:rPr>
          <w:t xml:space="preserve"> and are expected to reduce the</w:t>
        </w:r>
      </w:ins>
      <w:r w:rsidRPr="00DA45F3">
        <w:rPr>
          <w:rFonts w:ascii="Times New Roman" w:hAnsi="Times New Roman" w:cs="Times New Roman"/>
        </w:rPr>
        <w:t xml:space="preserve"> number of new cases, as well as to the mitigation of travel restriction measures and the restoration of consumer confidence. The consequences </w:t>
      </w:r>
      <w:del w:id="49" w:author="Luka Sikic" w:date="2021-05-11T10:21:00Z">
        <w:r w:rsidRPr="00DA45F3" w:rsidDel="003134F5">
          <w:rPr>
            <w:rFonts w:ascii="Times New Roman" w:hAnsi="Times New Roman" w:cs="Times New Roman"/>
          </w:rPr>
          <w:delText>are even worse since</w:delText>
        </w:r>
      </w:del>
      <w:ins w:id="50" w:author="Luka Sikic" w:date="2021-05-11T10:21:00Z">
        <w:r w:rsidR="003134F5">
          <w:rPr>
            <w:rFonts w:ascii="Times New Roman" w:hAnsi="Times New Roman" w:cs="Times New Roman"/>
          </w:rPr>
          <w:t xml:space="preserve">of the pandemic are especially pronounced in the </w:t>
        </w:r>
      </w:ins>
      <w:del w:id="51" w:author="Luka Sikic" w:date="2021-05-11T10:21:00Z">
        <w:r w:rsidRPr="00DA45F3" w:rsidDel="003134F5">
          <w:rPr>
            <w:rFonts w:ascii="Times New Roman" w:hAnsi="Times New Roman" w:cs="Times New Roman"/>
          </w:rPr>
          <w:delText xml:space="preserve"> Croatia is a highly </w:delText>
        </w:r>
      </w:del>
      <w:r w:rsidRPr="00DA45F3">
        <w:rPr>
          <w:rFonts w:ascii="Times New Roman" w:hAnsi="Times New Roman" w:cs="Times New Roman"/>
        </w:rPr>
        <w:t>tourism dependent countr</w:t>
      </w:r>
      <w:ins w:id="52" w:author="Luka Sikic" w:date="2021-05-11T10:21:00Z">
        <w:r w:rsidR="003134F5">
          <w:rPr>
            <w:rFonts w:ascii="Times New Roman" w:hAnsi="Times New Roman" w:cs="Times New Roman"/>
          </w:rPr>
          <w:t>ies like Croatia</w:t>
        </w:r>
      </w:ins>
      <w:del w:id="53" w:author="Luka Sikic" w:date="2021-05-11T10:21:00Z">
        <w:r w:rsidRPr="00DA45F3" w:rsidDel="003134F5">
          <w:rPr>
            <w:rFonts w:ascii="Times New Roman" w:hAnsi="Times New Roman" w:cs="Times New Roman"/>
          </w:rPr>
          <w:delText>y</w:delText>
        </w:r>
      </w:del>
      <w:r w:rsidRPr="00DA45F3">
        <w:rPr>
          <w:rFonts w:ascii="Times New Roman" w:hAnsi="Times New Roman" w:cs="Times New Roman"/>
        </w:rPr>
        <w:t>.</w:t>
      </w:r>
    </w:p>
    <w:p w14:paraId="490FA39E" w14:textId="5A74C958" w:rsidR="00F136BF" w:rsidRPr="002A274E" w:rsidRDefault="00EA3E30" w:rsidP="00F06128">
      <w:pPr>
        <w:pStyle w:val="BodyText"/>
        <w:spacing w:before="0" w:after="0"/>
        <w:ind w:firstLine="284"/>
        <w:jc w:val="both"/>
        <w:rPr>
          <w:rFonts w:ascii="Times New Roman" w:hAnsi="Times New Roman" w:cs="Times New Roman"/>
        </w:rPr>
      </w:pPr>
      <w:r w:rsidRPr="002A274E">
        <w:rPr>
          <w:rFonts w:ascii="Times New Roman" w:hAnsi="Times New Roman" w:cs="Times New Roman"/>
        </w:rPr>
        <w:t>According to the UNWTO</w:t>
      </w:r>
      <w:r w:rsidR="00E01F33" w:rsidRPr="002A274E">
        <w:rPr>
          <w:rFonts w:ascii="Times New Roman" w:hAnsi="Times New Roman" w:cs="Times New Roman"/>
        </w:rPr>
        <w:t xml:space="preserve"> (2021)</w:t>
      </w:r>
      <w:r w:rsidRPr="002A274E">
        <w:rPr>
          <w:rFonts w:ascii="Times New Roman" w:hAnsi="Times New Roman" w:cs="Times New Roman"/>
        </w:rPr>
        <w:t xml:space="preserve">, Croatia is among the 10 most vulnerable countries according to the criterion of the direct impact of tourism on the share of GDP. More precisely, in the first place is Macao (China) 48%, followed by: Fiji 13%, Jordan 12%, Spain 12% and Croatia with 11%. Many countries have introduced travel </w:t>
      </w:r>
      <w:r w:rsidR="00F06128" w:rsidRPr="002A274E">
        <w:rPr>
          <w:rFonts w:ascii="Times New Roman" w:hAnsi="Times New Roman" w:cs="Times New Roman"/>
        </w:rPr>
        <w:t>restrictions and</w:t>
      </w:r>
      <w:r w:rsidRPr="002A274E">
        <w:rPr>
          <w:rFonts w:ascii="Times New Roman" w:hAnsi="Times New Roman" w:cs="Times New Roman"/>
        </w:rPr>
        <w:t xml:space="preserve"> knowing that the share of foreign tourists in Croatia is 89% (UNWTO, 2021),</w:t>
      </w:r>
      <w:ins w:id="54" w:author="Luka Sikic" w:date="2021-05-11T10:23:00Z">
        <w:r w:rsidR="004F7861">
          <w:rPr>
            <w:rFonts w:ascii="Times New Roman" w:hAnsi="Times New Roman" w:cs="Times New Roman"/>
          </w:rPr>
          <w:t xml:space="preserve"> </w:t>
        </w:r>
      </w:ins>
      <w:del w:id="55" w:author="Luka Sikic" w:date="2021-05-11T10:23:00Z">
        <w:r w:rsidRPr="002A274E" w:rsidDel="004F7861">
          <w:rPr>
            <w:rFonts w:ascii="Times New Roman" w:hAnsi="Times New Roman" w:cs="Times New Roman"/>
          </w:rPr>
          <w:delText xml:space="preserve"> </w:delText>
        </w:r>
      </w:del>
      <w:r w:rsidRPr="002A274E">
        <w:rPr>
          <w:rFonts w:ascii="Times New Roman" w:hAnsi="Times New Roman" w:cs="Times New Roman"/>
        </w:rPr>
        <w:t xml:space="preserve">negative </w:t>
      </w:r>
      <w:r w:rsidR="00DA667D" w:rsidRPr="002A274E">
        <w:rPr>
          <w:rFonts w:ascii="Times New Roman" w:hAnsi="Times New Roman" w:cs="Times New Roman"/>
        </w:rPr>
        <w:t xml:space="preserve">financial </w:t>
      </w:r>
      <w:r w:rsidRPr="002A274E">
        <w:rPr>
          <w:rFonts w:ascii="Times New Roman" w:hAnsi="Times New Roman" w:cs="Times New Roman"/>
        </w:rPr>
        <w:t xml:space="preserve">results are expected from </w:t>
      </w:r>
      <w:r w:rsidRPr="002A274E">
        <w:rPr>
          <w:rFonts w:ascii="Times New Roman" w:hAnsi="Times New Roman" w:cs="Times New Roman"/>
        </w:rPr>
        <w:lastRenderedPageBreak/>
        <w:t xml:space="preserve">companies that are directly or indirectly involved in tourism. </w:t>
      </w:r>
      <w:r w:rsidR="00813C8A" w:rsidRPr="002A274E">
        <w:rPr>
          <w:rFonts w:ascii="Times New Roman" w:hAnsi="Times New Roman" w:cs="Times New Roman"/>
        </w:rPr>
        <w:t xml:space="preserve">Beside aforementioned facts, </w:t>
      </w:r>
      <w:r w:rsidRPr="002A274E">
        <w:rPr>
          <w:rFonts w:ascii="Times New Roman" w:hAnsi="Times New Roman" w:cs="Times New Roman"/>
        </w:rPr>
        <w:t xml:space="preserve">tourism is </w:t>
      </w:r>
      <w:del w:id="56" w:author="Luka Sikic" w:date="2021-05-11T10:23:00Z">
        <w:r w:rsidRPr="002A274E" w:rsidDel="004F7861">
          <w:rPr>
            <w:rFonts w:ascii="Times New Roman" w:hAnsi="Times New Roman" w:cs="Times New Roman"/>
          </w:rPr>
          <w:delText xml:space="preserve">taking part in a large share of </w:delText>
        </w:r>
      </w:del>
      <w:ins w:id="57" w:author="Luka Sikic" w:date="2021-05-11T10:23:00Z">
        <w:r w:rsidR="004F7861">
          <w:rPr>
            <w:rFonts w:ascii="Times New Roman" w:hAnsi="Times New Roman" w:cs="Times New Roman"/>
          </w:rPr>
          <w:t xml:space="preserve">a significant contributor to </w:t>
        </w:r>
      </w:ins>
      <w:del w:id="58" w:author="Luka Sikic" w:date="2021-05-11T10:23:00Z">
        <w:r w:rsidRPr="002A274E" w:rsidDel="004F7861">
          <w:rPr>
            <w:rFonts w:ascii="Times New Roman" w:hAnsi="Times New Roman" w:cs="Times New Roman"/>
          </w:rPr>
          <w:delText xml:space="preserve">total </w:delText>
        </w:r>
      </w:del>
      <w:ins w:id="59" w:author="Luka Sikic" w:date="2021-05-11T10:23:00Z">
        <w:r w:rsidR="004F7861">
          <w:rPr>
            <w:rFonts w:ascii="Times New Roman" w:hAnsi="Times New Roman" w:cs="Times New Roman"/>
          </w:rPr>
          <w:t>national</w:t>
        </w:r>
        <w:r w:rsidR="004F7861" w:rsidRPr="002A274E">
          <w:rPr>
            <w:rFonts w:ascii="Times New Roman" w:hAnsi="Times New Roman" w:cs="Times New Roman"/>
          </w:rPr>
          <w:t xml:space="preserve"> </w:t>
        </w:r>
      </w:ins>
      <w:r w:rsidRPr="002A274E">
        <w:rPr>
          <w:rFonts w:ascii="Times New Roman" w:hAnsi="Times New Roman" w:cs="Times New Roman"/>
        </w:rPr>
        <w:t xml:space="preserve">exports (35%) </w:t>
      </w:r>
      <w:del w:id="60" w:author="Luka Sikic" w:date="2021-05-11T10:24:00Z">
        <w:r w:rsidRPr="002A274E" w:rsidDel="004F7861">
          <w:rPr>
            <w:rFonts w:ascii="Times New Roman" w:hAnsi="Times New Roman" w:cs="Times New Roman"/>
          </w:rPr>
          <w:delText xml:space="preserve">as well </w:delText>
        </w:r>
      </w:del>
      <w:r w:rsidRPr="002A274E">
        <w:rPr>
          <w:rFonts w:ascii="Times New Roman" w:hAnsi="Times New Roman" w:cs="Times New Roman"/>
        </w:rPr>
        <w:t>(UNWTO, 2021)</w:t>
      </w:r>
      <w:r w:rsidR="00A53025" w:rsidRPr="002A274E">
        <w:rPr>
          <w:rFonts w:ascii="Times New Roman" w:hAnsi="Times New Roman" w:cs="Times New Roman"/>
        </w:rPr>
        <w:t xml:space="preserve"> </w:t>
      </w:r>
      <w:del w:id="61" w:author="Luka Sikic" w:date="2021-05-11T10:24:00Z">
        <w:r w:rsidR="00A53025" w:rsidRPr="002A274E" w:rsidDel="004F7861">
          <w:rPr>
            <w:rFonts w:ascii="Times New Roman" w:hAnsi="Times New Roman" w:cs="Times New Roman"/>
          </w:rPr>
          <w:delText>which will also leave certain consequences</w:delText>
        </w:r>
      </w:del>
      <w:ins w:id="62" w:author="Luka Sikic" w:date="2021-05-11T10:24:00Z">
        <w:r w:rsidR="004F7861">
          <w:rPr>
            <w:rFonts w:ascii="Times New Roman" w:hAnsi="Times New Roman" w:cs="Times New Roman"/>
          </w:rPr>
          <w:t>and this contraction will have negative ma</w:t>
        </w:r>
      </w:ins>
      <w:ins w:id="63" w:author="Luka Sikic" w:date="2021-05-11T10:25:00Z">
        <w:r w:rsidR="004F7861">
          <w:rPr>
            <w:rFonts w:ascii="Times New Roman" w:hAnsi="Times New Roman" w:cs="Times New Roman"/>
          </w:rPr>
          <w:t>croeconomic consequences</w:t>
        </w:r>
      </w:ins>
      <w:r w:rsidRPr="002A274E">
        <w:rPr>
          <w:rFonts w:ascii="Times New Roman" w:hAnsi="Times New Roman" w:cs="Times New Roman"/>
        </w:rPr>
        <w:t>. Although Croatia achieved a record</w:t>
      </w:r>
      <w:ins w:id="64" w:author="Luka Sikic" w:date="2021-05-11T10:25:00Z">
        <w:r w:rsidR="004F7861">
          <w:rPr>
            <w:rFonts w:ascii="Times New Roman" w:hAnsi="Times New Roman" w:cs="Times New Roman"/>
          </w:rPr>
          <w:t xml:space="preserve"> high</w:t>
        </w:r>
      </w:ins>
      <w:r w:rsidRPr="002A274E">
        <w:rPr>
          <w:rFonts w:ascii="Times New Roman" w:hAnsi="Times New Roman" w:cs="Times New Roman"/>
        </w:rPr>
        <w:t xml:space="preserve"> in 2019 in terms of the total number of arrivals and overnight stays of domestic and foreign tourists in 2020</w:t>
      </w:r>
      <w:ins w:id="65" w:author="Luka Sikic" w:date="2021-05-11T10:26:00Z">
        <w:r w:rsidR="004F7861">
          <w:rPr>
            <w:rFonts w:ascii="Times New Roman" w:hAnsi="Times New Roman" w:cs="Times New Roman"/>
          </w:rPr>
          <w:t>,</w:t>
        </w:r>
      </w:ins>
      <w:r w:rsidRPr="002A274E">
        <w:rPr>
          <w:rFonts w:ascii="Times New Roman" w:hAnsi="Times New Roman" w:cs="Times New Roman"/>
        </w:rPr>
        <w:t xml:space="preserve"> due to the global corona pandemic, there was a steep decline compared to 2019. </w:t>
      </w:r>
      <w:del w:id="66" w:author="Luka Sikic" w:date="2021-05-11T10:26:00Z">
        <w:r w:rsidRPr="002A274E" w:rsidDel="004F7861">
          <w:rPr>
            <w:rFonts w:ascii="Times New Roman" w:hAnsi="Times New Roman" w:cs="Times New Roman"/>
          </w:rPr>
          <w:delText>Poor results in</w:delText>
        </w:r>
      </w:del>
      <w:ins w:id="67" w:author="Luka Sikic" w:date="2021-05-11T10:26:00Z">
        <w:r w:rsidR="004F7861">
          <w:rPr>
            <w:rFonts w:ascii="Times New Roman" w:hAnsi="Times New Roman" w:cs="Times New Roman"/>
          </w:rPr>
          <w:t xml:space="preserve">The pronounced drop in </w:t>
        </w:r>
        <w:proofErr w:type="gramStart"/>
        <w:r w:rsidR="004F7861">
          <w:rPr>
            <w:rFonts w:ascii="Times New Roman" w:hAnsi="Times New Roman" w:cs="Times New Roman"/>
          </w:rPr>
          <w:t xml:space="preserve">the </w:t>
        </w:r>
      </w:ins>
      <w:r w:rsidRPr="002A274E">
        <w:rPr>
          <w:rFonts w:ascii="Times New Roman" w:hAnsi="Times New Roman" w:cs="Times New Roman"/>
        </w:rPr>
        <w:t xml:space="preserve"> tourism</w:t>
      </w:r>
      <w:proofErr w:type="gramEnd"/>
      <w:r w:rsidRPr="002A274E">
        <w:rPr>
          <w:rFonts w:ascii="Times New Roman" w:hAnsi="Times New Roman" w:cs="Times New Roman"/>
        </w:rPr>
        <w:t xml:space="preserve"> spilled over into the capital market and caused turmoil, so the purpose of this research </w:t>
      </w:r>
      <w:del w:id="68" w:author="Luka Sikic" w:date="2021-05-11T10:27:00Z">
        <w:r w:rsidRPr="002A274E" w:rsidDel="004F7861">
          <w:rPr>
            <w:rFonts w:ascii="Times New Roman" w:hAnsi="Times New Roman" w:cs="Times New Roman"/>
          </w:rPr>
          <w:delText xml:space="preserve">was </w:delText>
        </w:r>
      </w:del>
      <w:ins w:id="69" w:author="Luka Sikic" w:date="2021-05-11T10:27:00Z">
        <w:r w:rsidR="004F7861">
          <w:rPr>
            <w:rFonts w:ascii="Times New Roman" w:hAnsi="Times New Roman" w:cs="Times New Roman"/>
          </w:rPr>
          <w:t>is</w:t>
        </w:r>
        <w:r w:rsidR="004F7861" w:rsidRPr="002A274E">
          <w:rPr>
            <w:rFonts w:ascii="Times New Roman" w:hAnsi="Times New Roman" w:cs="Times New Roman"/>
          </w:rPr>
          <w:t xml:space="preserve"> </w:t>
        </w:r>
      </w:ins>
      <w:r w:rsidRPr="002A274E">
        <w:rPr>
          <w:rFonts w:ascii="Times New Roman" w:hAnsi="Times New Roman" w:cs="Times New Roman"/>
        </w:rPr>
        <w:t>to investigate how tourism stock prices respond</w:t>
      </w:r>
      <w:ins w:id="70" w:author="Luka Sikic" w:date="2021-05-11T10:27:00Z">
        <w:r w:rsidR="004F7861">
          <w:rPr>
            <w:rFonts w:ascii="Times New Roman" w:hAnsi="Times New Roman" w:cs="Times New Roman"/>
          </w:rPr>
          <w:t>ed</w:t>
        </w:r>
      </w:ins>
      <w:r w:rsidRPr="002A274E">
        <w:rPr>
          <w:rFonts w:ascii="Times New Roman" w:hAnsi="Times New Roman" w:cs="Times New Roman"/>
        </w:rPr>
        <w:t xml:space="preserve"> to the </w:t>
      </w:r>
      <w:del w:id="71" w:author="Luka Sikic" w:date="2021-05-11T10:27:00Z">
        <w:r w:rsidRPr="002A274E" w:rsidDel="004F7861">
          <w:rPr>
            <w:rFonts w:ascii="Times New Roman" w:hAnsi="Times New Roman" w:cs="Times New Roman"/>
          </w:rPr>
          <w:delText xml:space="preserve">event </w:delText>
        </w:r>
      </w:del>
      <w:ins w:id="72" w:author="Luka Sikic" w:date="2021-05-11T10:27:00Z">
        <w:r w:rsidR="004F7861">
          <w:rPr>
            <w:rFonts w:ascii="Times New Roman" w:hAnsi="Times New Roman" w:cs="Times New Roman"/>
          </w:rPr>
          <w:t>outbreak</w:t>
        </w:r>
        <w:r w:rsidR="004F7861" w:rsidRPr="002A274E">
          <w:rPr>
            <w:rFonts w:ascii="Times New Roman" w:hAnsi="Times New Roman" w:cs="Times New Roman"/>
          </w:rPr>
          <w:t xml:space="preserve"> </w:t>
        </w:r>
      </w:ins>
      <w:r w:rsidRPr="002A274E">
        <w:rPr>
          <w:rFonts w:ascii="Times New Roman" w:hAnsi="Times New Roman" w:cs="Times New Roman"/>
        </w:rPr>
        <w:t xml:space="preserve">of the COVID-19 pandemic by using event study </w:t>
      </w:r>
      <w:del w:id="73" w:author="Luka Sikic" w:date="2021-05-11T10:27:00Z">
        <w:r w:rsidRPr="002A274E" w:rsidDel="004F7861">
          <w:rPr>
            <w:rFonts w:ascii="Times New Roman" w:hAnsi="Times New Roman" w:cs="Times New Roman"/>
          </w:rPr>
          <w:delText>technique</w:delText>
        </w:r>
      </w:del>
      <w:ins w:id="74" w:author="Luka Sikic" w:date="2021-05-11T10:27:00Z">
        <w:r w:rsidR="004F7861">
          <w:rPr>
            <w:rFonts w:ascii="Times New Roman" w:hAnsi="Times New Roman" w:cs="Times New Roman"/>
          </w:rPr>
          <w:t>methodology</w:t>
        </w:r>
      </w:ins>
      <w:r w:rsidRPr="002A274E">
        <w:rPr>
          <w:rFonts w:ascii="Times New Roman" w:hAnsi="Times New Roman" w:cs="Times New Roman"/>
        </w:rPr>
        <w:t xml:space="preserve">. </w:t>
      </w:r>
      <w:del w:id="75" w:author="Luka Sikic" w:date="2021-05-11T10:32:00Z">
        <w:r w:rsidRPr="002A274E" w:rsidDel="004835F0">
          <w:rPr>
            <w:rFonts w:ascii="Times New Roman" w:hAnsi="Times New Roman" w:cs="Times New Roman"/>
          </w:rPr>
          <w:delText>According to the previous studies, t</w:delText>
        </w:r>
      </w:del>
      <w:ins w:id="76" w:author="Luka Sikic" w:date="2021-05-11T10:32:00Z">
        <w:r w:rsidR="004835F0">
          <w:rPr>
            <w:rFonts w:ascii="Times New Roman" w:hAnsi="Times New Roman" w:cs="Times New Roman"/>
          </w:rPr>
          <w:t>T</w:t>
        </w:r>
      </w:ins>
      <w:r w:rsidRPr="002A274E">
        <w:rPr>
          <w:rFonts w:ascii="Times New Roman" w:hAnsi="Times New Roman" w:cs="Times New Roman"/>
        </w:rPr>
        <w:t xml:space="preserve">his methodology </w:t>
      </w:r>
      <w:ins w:id="77" w:author="Luka Sikic" w:date="2021-05-11T10:32:00Z">
        <w:r w:rsidR="004835F0">
          <w:rPr>
            <w:rFonts w:ascii="Times New Roman" w:hAnsi="Times New Roman" w:cs="Times New Roman"/>
          </w:rPr>
          <w:t xml:space="preserve">has proven </w:t>
        </w:r>
      </w:ins>
      <w:ins w:id="78" w:author="Luka Sikic" w:date="2021-05-11T10:33:00Z">
        <w:r w:rsidR="004835F0">
          <w:rPr>
            <w:rFonts w:ascii="Times New Roman" w:hAnsi="Times New Roman" w:cs="Times New Roman"/>
          </w:rPr>
          <w:t xml:space="preserve">to be especially useful </w:t>
        </w:r>
      </w:ins>
      <w:del w:id="79" w:author="Luka Sikic" w:date="2021-05-11T10:32:00Z">
        <w:r w:rsidRPr="002A274E" w:rsidDel="004835F0">
          <w:rPr>
            <w:rFonts w:ascii="Times New Roman" w:hAnsi="Times New Roman" w:cs="Times New Roman"/>
          </w:rPr>
          <w:delText xml:space="preserve">has shown great utility </w:delText>
        </w:r>
      </w:del>
      <w:r w:rsidRPr="002A274E">
        <w:rPr>
          <w:rFonts w:ascii="Times New Roman" w:hAnsi="Times New Roman" w:cs="Times New Roman"/>
        </w:rPr>
        <w:t xml:space="preserve">in identifying </w:t>
      </w:r>
      <w:ins w:id="80" w:author="Luka Sikic" w:date="2021-05-11T10:33:00Z">
        <w:r w:rsidR="004835F0">
          <w:rPr>
            <w:rFonts w:ascii="Times New Roman" w:hAnsi="Times New Roman" w:cs="Times New Roman"/>
          </w:rPr>
          <w:t>the effect of a</w:t>
        </w:r>
      </w:ins>
      <w:del w:id="81" w:author="Luka Sikic" w:date="2021-05-11T10:33:00Z">
        <w:r w:rsidRPr="002A274E" w:rsidDel="004835F0">
          <w:rPr>
            <w:rFonts w:ascii="Times New Roman" w:hAnsi="Times New Roman" w:cs="Times New Roman"/>
          </w:rPr>
          <w:delText>a</w:delText>
        </w:r>
      </w:del>
      <w:r w:rsidRPr="002A274E">
        <w:rPr>
          <w:rFonts w:ascii="Times New Roman" w:hAnsi="Times New Roman" w:cs="Times New Roman"/>
        </w:rPr>
        <w:t xml:space="preserve"> particular event on stock market returns.</w:t>
      </w:r>
    </w:p>
    <w:p w14:paraId="7804CC05" w14:textId="68EC7623" w:rsidR="00F136BF" w:rsidRDefault="00EA3E30" w:rsidP="00F06128">
      <w:pPr>
        <w:pStyle w:val="BodyText"/>
        <w:spacing w:before="0" w:after="0"/>
        <w:ind w:firstLine="284"/>
        <w:jc w:val="both"/>
        <w:rPr>
          <w:rFonts w:ascii="Times New Roman" w:hAnsi="Times New Roman" w:cs="Times New Roman"/>
        </w:rPr>
      </w:pPr>
      <w:r w:rsidRPr="002A274E">
        <w:rPr>
          <w:rFonts w:ascii="Times New Roman" w:hAnsi="Times New Roman" w:cs="Times New Roman"/>
        </w:rPr>
        <w:t xml:space="preserve">This study contributes to the literature by analyzing the impact of global COVID-19 pandemic on tourism </w:t>
      </w:r>
      <w:del w:id="82" w:author="Luka Sikic" w:date="2021-05-11T10:42:00Z">
        <w:r w:rsidRPr="002A274E" w:rsidDel="00E464AE">
          <w:rPr>
            <w:rFonts w:ascii="Times New Roman" w:hAnsi="Times New Roman" w:cs="Times New Roman"/>
          </w:rPr>
          <w:delText>stock</w:delText>
        </w:r>
        <w:r w:rsidRPr="00DA45F3" w:rsidDel="00E464AE">
          <w:rPr>
            <w:rFonts w:ascii="Times New Roman" w:hAnsi="Times New Roman" w:cs="Times New Roman"/>
          </w:rPr>
          <w:delText xml:space="preserve"> volatility</w:delText>
        </w:r>
      </w:del>
      <w:ins w:id="83" w:author="Luka Sikic" w:date="2021-05-11T10:42:00Z">
        <w:r w:rsidR="00E464AE">
          <w:rPr>
            <w:rFonts w:ascii="Times New Roman" w:hAnsi="Times New Roman" w:cs="Times New Roman"/>
          </w:rPr>
          <w:t>sector</w:t>
        </w:r>
      </w:ins>
      <w:r w:rsidRPr="00DA45F3">
        <w:rPr>
          <w:rFonts w:ascii="Times New Roman" w:hAnsi="Times New Roman" w:cs="Times New Roman"/>
        </w:rPr>
        <w:t xml:space="preserve"> in Croatia. As a practical implication, this study will be </w:t>
      </w:r>
      <w:del w:id="84" w:author="Luka Sikic" w:date="2021-05-11T10:42:00Z">
        <w:r w:rsidRPr="00DA45F3" w:rsidDel="00E464AE">
          <w:rPr>
            <w:rFonts w:ascii="Times New Roman" w:hAnsi="Times New Roman" w:cs="Times New Roman"/>
          </w:rPr>
          <w:delText>of a great use</w:delText>
        </w:r>
      </w:del>
      <w:ins w:id="85" w:author="Luka Sikic" w:date="2021-05-11T10:42:00Z">
        <w:r w:rsidR="00E464AE">
          <w:rPr>
            <w:rFonts w:ascii="Times New Roman" w:hAnsi="Times New Roman" w:cs="Times New Roman"/>
          </w:rPr>
          <w:t>particularly useful</w:t>
        </w:r>
      </w:ins>
      <w:r w:rsidRPr="00DA45F3">
        <w:rPr>
          <w:rFonts w:ascii="Times New Roman" w:hAnsi="Times New Roman" w:cs="Times New Roman"/>
        </w:rPr>
        <w:t xml:space="preserve"> to current and potential investors </w:t>
      </w:r>
      <w:del w:id="86" w:author="Luka Sikic" w:date="2021-05-11T10:43:00Z">
        <w:r w:rsidRPr="00DA45F3" w:rsidDel="00E464AE">
          <w:rPr>
            <w:rFonts w:ascii="Times New Roman" w:hAnsi="Times New Roman" w:cs="Times New Roman"/>
          </w:rPr>
          <w:delText>while making investment decisions, for</w:delText>
        </w:r>
      </w:del>
      <w:ins w:id="87" w:author="Luka Sikic" w:date="2021-05-11T10:43:00Z">
        <w:r w:rsidR="00E464AE">
          <w:rPr>
            <w:rFonts w:ascii="Times New Roman" w:hAnsi="Times New Roman" w:cs="Times New Roman"/>
          </w:rPr>
          <w:t>as well as policy management during</w:t>
        </w:r>
      </w:ins>
      <w:r w:rsidRPr="00DA45F3">
        <w:rPr>
          <w:rFonts w:ascii="Times New Roman" w:hAnsi="Times New Roman" w:cs="Times New Roman"/>
        </w:rPr>
        <w:t xml:space="preserve"> this and other future unexpected crises. The remainder of this study is structured as follows: </w:t>
      </w:r>
      <w:ins w:id="88" w:author="Luka Sikic" w:date="2021-05-11T10:44:00Z">
        <w:r w:rsidR="00E464AE">
          <w:rPr>
            <w:rFonts w:ascii="Times New Roman" w:hAnsi="Times New Roman" w:cs="Times New Roman"/>
          </w:rPr>
          <w:t>t</w:t>
        </w:r>
      </w:ins>
      <w:ins w:id="89" w:author="Luka Sikic" w:date="2021-05-11T10:45:00Z">
        <w:r w:rsidR="00E464AE">
          <w:rPr>
            <w:rFonts w:ascii="Times New Roman" w:hAnsi="Times New Roman" w:cs="Times New Roman"/>
          </w:rPr>
          <w:t xml:space="preserve">he </w:t>
        </w:r>
      </w:ins>
      <w:r w:rsidRPr="00DA45F3">
        <w:rPr>
          <w:rFonts w:ascii="Times New Roman" w:hAnsi="Times New Roman" w:cs="Times New Roman"/>
        </w:rPr>
        <w:t xml:space="preserve">section 2 performs </w:t>
      </w:r>
      <w:ins w:id="90" w:author="Luka Sikic" w:date="2021-05-11T10:44:00Z">
        <w:r w:rsidR="00E464AE">
          <w:rPr>
            <w:rFonts w:ascii="Times New Roman" w:hAnsi="Times New Roman" w:cs="Times New Roman"/>
          </w:rPr>
          <w:t xml:space="preserve">an </w:t>
        </w:r>
      </w:ins>
      <w:r w:rsidRPr="00DA45F3">
        <w:rPr>
          <w:rFonts w:ascii="Times New Roman" w:hAnsi="Times New Roman" w:cs="Times New Roman"/>
        </w:rPr>
        <w:t xml:space="preserve">overview of Croatian tourism before and during the Covid-19 pandemic, </w:t>
      </w:r>
      <w:ins w:id="91" w:author="Luka Sikic" w:date="2021-05-11T10:45:00Z">
        <w:r w:rsidR="00E464AE">
          <w:rPr>
            <w:rFonts w:ascii="Times New Roman" w:hAnsi="Times New Roman" w:cs="Times New Roman"/>
          </w:rPr>
          <w:t xml:space="preserve">the </w:t>
        </w:r>
      </w:ins>
      <w:r w:rsidRPr="00DA45F3">
        <w:rPr>
          <w:rFonts w:ascii="Times New Roman" w:hAnsi="Times New Roman" w:cs="Times New Roman"/>
        </w:rPr>
        <w:t>section 3 outlines</w:t>
      </w:r>
      <w:ins w:id="92" w:author="Luka Sikic" w:date="2021-05-11T10:44:00Z">
        <w:r w:rsidR="00E464AE">
          <w:rPr>
            <w:rFonts w:ascii="Times New Roman" w:hAnsi="Times New Roman" w:cs="Times New Roman"/>
          </w:rPr>
          <w:t xml:space="preserve"> a</w:t>
        </w:r>
      </w:ins>
      <w:r w:rsidRPr="00DA45F3">
        <w:rPr>
          <w:rFonts w:ascii="Times New Roman" w:hAnsi="Times New Roman" w:cs="Times New Roman"/>
        </w:rPr>
        <w:t xml:space="preserve"> detail</w:t>
      </w:r>
      <w:ins w:id="93" w:author="Luka Sikic" w:date="2021-05-11T10:44:00Z">
        <w:r w:rsidR="00E464AE">
          <w:rPr>
            <w:rFonts w:ascii="Times New Roman" w:hAnsi="Times New Roman" w:cs="Times New Roman"/>
          </w:rPr>
          <w:t>ed</w:t>
        </w:r>
      </w:ins>
      <w:del w:id="94" w:author="Luka Sikic" w:date="2021-05-11T10:44:00Z">
        <w:r w:rsidRPr="00DA45F3" w:rsidDel="00E464AE">
          <w:rPr>
            <w:rFonts w:ascii="Times New Roman" w:hAnsi="Times New Roman" w:cs="Times New Roman"/>
          </w:rPr>
          <w:delText xml:space="preserve"> </w:delText>
        </w:r>
      </w:del>
      <w:ins w:id="95" w:author="Luka Sikic" w:date="2021-05-11T10:44:00Z">
        <w:r w:rsidR="00E464AE">
          <w:rPr>
            <w:rFonts w:ascii="Times New Roman" w:hAnsi="Times New Roman" w:cs="Times New Roman"/>
          </w:rPr>
          <w:t xml:space="preserve"> </w:t>
        </w:r>
      </w:ins>
      <w:r w:rsidRPr="00DA45F3">
        <w:rPr>
          <w:rFonts w:ascii="Times New Roman" w:hAnsi="Times New Roman" w:cs="Times New Roman"/>
        </w:rPr>
        <w:t xml:space="preserve">literature review, </w:t>
      </w:r>
      <w:ins w:id="96" w:author="Luka Sikic" w:date="2021-05-11T10:45:00Z">
        <w:r w:rsidR="00E464AE">
          <w:rPr>
            <w:rFonts w:ascii="Times New Roman" w:hAnsi="Times New Roman" w:cs="Times New Roman"/>
          </w:rPr>
          <w:t xml:space="preserve">the </w:t>
        </w:r>
      </w:ins>
      <w:r w:rsidRPr="00DA45F3">
        <w:rPr>
          <w:rFonts w:ascii="Times New Roman" w:hAnsi="Times New Roman" w:cs="Times New Roman"/>
        </w:rPr>
        <w:t xml:space="preserve">section 4 presents data and methodology, </w:t>
      </w:r>
      <w:ins w:id="97" w:author="Luka Sikic" w:date="2021-05-11T10:45:00Z">
        <w:r w:rsidR="00E464AE">
          <w:rPr>
            <w:rFonts w:ascii="Times New Roman" w:hAnsi="Times New Roman" w:cs="Times New Roman"/>
          </w:rPr>
          <w:t xml:space="preserve">the </w:t>
        </w:r>
      </w:ins>
      <w:r w:rsidRPr="00DA45F3">
        <w:rPr>
          <w:rFonts w:ascii="Times New Roman" w:hAnsi="Times New Roman" w:cs="Times New Roman"/>
        </w:rPr>
        <w:t xml:space="preserve">section 5 reports the results of empirical research and discussion and finally in the last section </w:t>
      </w:r>
      <w:ins w:id="98" w:author="Luka Sikic" w:date="2021-05-11T10:45:00Z">
        <w:r w:rsidR="00E464AE">
          <w:rPr>
            <w:rFonts w:ascii="Times New Roman" w:hAnsi="Times New Roman" w:cs="Times New Roman"/>
          </w:rPr>
          <w:t xml:space="preserve">a </w:t>
        </w:r>
      </w:ins>
      <w:r w:rsidRPr="00DA45F3">
        <w:rPr>
          <w:rFonts w:ascii="Times New Roman" w:hAnsi="Times New Roman" w:cs="Times New Roman"/>
        </w:rPr>
        <w:t xml:space="preserve">conclusion, limitations and future </w:t>
      </w:r>
      <w:ins w:id="99" w:author="Luka Sikic" w:date="2021-05-11T10:46:00Z">
        <w:r w:rsidR="00E464AE">
          <w:rPr>
            <w:rFonts w:ascii="Times New Roman" w:hAnsi="Times New Roman" w:cs="Times New Roman"/>
          </w:rPr>
          <w:t xml:space="preserve">research </w:t>
        </w:r>
      </w:ins>
      <w:r w:rsidRPr="00DA45F3">
        <w:rPr>
          <w:rFonts w:ascii="Times New Roman" w:hAnsi="Times New Roman" w:cs="Times New Roman"/>
        </w:rPr>
        <w:t>recommendations are summarized.</w:t>
      </w:r>
    </w:p>
    <w:p w14:paraId="72B21ADA" w14:textId="35BD1202" w:rsidR="00DA45F3" w:rsidRDefault="00DA45F3" w:rsidP="00DA45F3">
      <w:pPr>
        <w:pStyle w:val="BodyText"/>
        <w:spacing w:before="0" w:after="0"/>
        <w:jc w:val="both"/>
        <w:rPr>
          <w:rFonts w:ascii="Times New Roman" w:hAnsi="Times New Roman" w:cs="Times New Roman"/>
        </w:rPr>
      </w:pPr>
    </w:p>
    <w:p w14:paraId="3168B776" w14:textId="77777777" w:rsidR="00DA45F3" w:rsidRPr="002A274E" w:rsidRDefault="00DA45F3" w:rsidP="002A274E">
      <w:pPr>
        <w:pStyle w:val="BodyText"/>
        <w:spacing w:before="0" w:after="0"/>
        <w:jc w:val="both"/>
        <w:rPr>
          <w:rFonts w:ascii="Times New Roman" w:hAnsi="Times New Roman" w:cs="Times New Roman"/>
        </w:rPr>
      </w:pPr>
    </w:p>
    <w:p w14:paraId="6B13E409" w14:textId="3BB45001" w:rsidR="00F136BF" w:rsidRPr="002A274E" w:rsidRDefault="00DA45F3" w:rsidP="002A274E">
      <w:pPr>
        <w:spacing w:after="0"/>
        <w:jc w:val="both"/>
        <w:rPr>
          <w:rFonts w:ascii="Times New Roman" w:hAnsi="Times New Roman" w:cs="Times New Roman"/>
          <w:b/>
          <w:bCs/>
        </w:rPr>
      </w:pPr>
      <w:bookmarkStart w:id="100" w:name="Xff15d07de6746203f829c10036d79958acd7bc0"/>
      <w:r w:rsidRPr="002A274E">
        <w:rPr>
          <w:rFonts w:ascii="Times New Roman" w:hAnsi="Times New Roman" w:cs="Times New Roman"/>
          <w:b/>
          <w:bCs/>
        </w:rPr>
        <w:t>1.</w:t>
      </w:r>
      <w:r w:rsidR="00EA3E30" w:rsidRPr="002A274E">
        <w:rPr>
          <w:rFonts w:ascii="Times New Roman" w:hAnsi="Times New Roman" w:cs="Times New Roman"/>
          <w:b/>
          <w:bCs/>
        </w:rPr>
        <w:tab/>
        <w:t>TOURISM IN CROATIA BEFORE AND DURING THE COVID-19 PANDEMIC</w:t>
      </w:r>
      <w:bookmarkEnd w:id="100"/>
    </w:p>
    <w:p w14:paraId="0F6E172D" w14:textId="77777777" w:rsidR="00F06128" w:rsidRPr="002A274E" w:rsidRDefault="00F06128" w:rsidP="002A274E">
      <w:pPr>
        <w:spacing w:after="0"/>
        <w:jc w:val="both"/>
        <w:rPr>
          <w:rFonts w:ascii="Times New Roman" w:hAnsi="Times New Roman" w:cs="Times New Roman"/>
          <w:b/>
          <w:bCs/>
        </w:rPr>
      </w:pPr>
    </w:p>
    <w:p w14:paraId="75200FCC" w14:textId="6BC87545" w:rsidR="00F136BF" w:rsidRPr="00223480" w:rsidRDefault="00EA3E30" w:rsidP="002A274E">
      <w:pPr>
        <w:pStyle w:val="FirstParagraph"/>
        <w:spacing w:before="0" w:after="0"/>
        <w:jc w:val="both"/>
        <w:rPr>
          <w:rFonts w:ascii="Times New Roman" w:hAnsi="Times New Roman" w:cs="Times New Roman"/>
        </w:rPr>
      </w:pPr>
      <w:r w:rsidRPr="00223480">
        <w:rPr>
          <w:rFonts w:ascii="Times New Roman" w:hAnsi="Times New Roman" w:cs="Times New Roman"/>
        </w:rPr>
        <w:t xml:space="preserve">The Republic of Croatia systematically follows </w:t>
      </w:r>
      <w:del w:id="101" w:author="Luka Sikic" w:date="2021-05-11T10:48:00Z">
        <w:r w:rsidRPr="00223480" w:rsidDel="00DB28C1">
          <w:rPr>
            <w:rFonts w:ascii="Times New Roman" w:hAnsi="Times New Roman" w:cs="Times New Roman"/>
          </w:rPr>
          <w:delText xml:space="preserve">modern </w:delText>
        </w:r>
      </w:del>
      <w:ins w:id="102" w:author="Luka Sikic" w:date="2021-05-11T10:48:00Z">
        <w:r w:rsidR="00DB28C1">
          <w:rPr>
            <w:rFonts w:ascii="Times New Roman" w:hAnsi="Times New Roman" w:cs="Times New Roman"/>
          </w:rPr>
          <w:t>global</w:t>
        </w:r>
        <w:r w:rsidR="00DB28C1" w:rsidRPr="00223480">
          <w:rPr>
            <w:rFonts w:ascii="Times New Roman" w:hAnsi="Times New Roman" w:cs="Times New Roman"/>
          </w:rPr>
          <w:t xml:space="preserve"> </w:t>
        </w:r>
      </w:ins>
      <w:r w:rsidRPr="00223480">
        <w:rPr>
          <w:rFonts w:ascii="Times New Roman" w:hAnsi="Times New Roman" w:cs="Times New Roman"/>
        </w:rPr>
        <w:t>tourist trends and is well positioned on the European tourist market. It is recognized as a stable, safe tourist destination</w:t>
      </w:r>
      <w:r w:rsidR="00825494" w:rsidRPr="00223480">
        <w:rPr>
          <w:rFonts w:ascii="Times New Roman" w:hAnsi="Times New Roman" w:cs="Times New Roman"/>
        </w:rPr>
        <w:t xml:space="preserve"> with</w:t>
      </w:r>
      <w:r w:rsidRPr="00223480">
        <w:rPr>
          <w:rFonts w:ascii="Times New Roman" w:hAnsi="Times New Roman" w:cs="Times New Roman"/>
        </w:rPr>
        <w:t xml:space="preserve"> beautiful and rich natural and cultural-historical heritage. The Croatian tourism sector has been successful since Croatia’s independence and accession to the European Union, and has consistently recorded enviable results, until the outbreak of the coronavirus pandemic in 2020. According to the data published on the official website of the World Health Organization–WHO, by April 20, 2021, a total of 141,754,944 confirmed cases of COVID-19 were recorded, of which 3,025,835 deaths</w:t>
      </w:r>
      <w:r w:rsidR="00F501EE" w:rsidRPr="00223480">
        <w:rPr>
          <w:rFonts w:ascii="Times New Roman" w:hAnsi="Times New Roman" w:cs="Times New Roman"/>
        </w:rPr>
        <w:t xml:space="preserve"> in the world</w:t>
      </w:r>
      <w:r w:rsidRPr="00223480">
        <w:rPr>
          <w:rFonts w:ascii="Times New Roman" w:hAnsi="Times New Roman" w:cs="Times New Roman"/>
        </w:rPr>
        <w:t xml:space="preserve">. According to the </w:t>
      </w:r>
      <w:r w:rsidR="00F501EE" w:rsidRPr="00223480">
        <w:rPr>
          <w:rFonts w:ascii="Times New Roman" w:hAnsi="Times New Roman" w:cs="Times New Roman"/>
        </w:rPr>
        <w:t>same source</w:t>
      </w:r>
      <w:r w:rsidRPr="00223480">
        <w:rPr>
          <w:rFonts w:ascii="Times New Roman" w:hAnsi="Times New Roman" w:cs="Times New Roman"/>
        </w:rPr>
        <w:t>, from 3 January 2020 to 20 April 2021, 310,306 confirmed COVID-19 cases with 6,643 deaths were recorded in Croatia on the total population of 4,058,165</w:t>
      </w:r>
      <w:r w:rsidR="0035356D" w:rsidRPr="00223480">
        <w:rPr>
          <w:rFonts w:ascii="Times New Roman" w:hAnsi="Times New Roman" w:cs="Times New Roman"/>
        </w:rPr>
        <w:t xml:space="preserve"> therefore, it can be concluded that Croatia was severely affected by the pandemic</w:t>
      </w:r>
      <w:r w:rsidR="00F501EE" w:rsidRPr="00223480">
        <w:rPr>
          <w:rFonts w:ascii="Times New Roman" w:hAnsi="Times New Roman" w:cs="Times New Roman"/>
        </w:rPr>
        <w:t>.</w:t>
      </w:r>
    </w:p>
    <w:p w14:paraId="6A0AFFEA" w14:textId="3647CD33" w:rsidR="00F136BF" w:rsidRDefault="00EA3E30" w:rsidP="0035356D">
      <w:pPr>
        <w:pStyle w:val="BodyText"/>
        <w:spacing w:before="0" w:after="0"/>
        <w:ind w:firstLine="284"/>
        <w:jc w:val="both"/>
        <w:rPr>
          <w:rFonts w:ascii="Times New Roman" w:hAnsi="Times New Roman" w:cs="Times New Roman"/>
        </w:rPr>
      </w:pPr>
      <w:r w:rsidRPr="00223480">
        <w:rPr>
          <w:rFonts w:ascii="Times New Roman" w:hAnsi="Times New Roman" w:cs="Times New Roman"/>
        </w:rPr>
        <w:t xml:space="preserve">The SARS-CoV-2 virus has </w:t>
      </w:r>
      <w:del w:id="103" w:author="Luka Sikic" w:date="2021-05-11T10:51:00Z">
        <w:r w:rsidRPr="00223480" w:rsidDel="00DB28C1">
          <w:rPr>
            <w:rFonts w:ascii="Times New Roman" w:hAnsi="Times New Roman" w:cs="Times New Roman"/>
          </w:rPr>
          <w:delText xml:space="preserve">shaken </w:delText>
        </w:r>
      </w:del>
      <w:ins w:id="104" w:author="Luka Sikic" w:date="2021-05-11T10:51:00Z">
        <w:r w:rsidR="00DB28C1">
          <w:rPr>
            <w:rFonts w:ascii="Times New Roman" w:hAnsi="Times New Roman" w:cs="Times New Roman"/>
          </w:rPr>
          <w:t>affected</w:t>
        </w:r>
        <w:r w:rsidR="00DB28C1" w:rsidRPr="00223480">
          <w:rPr>
            <w:rFonts w:ascii="Times New Roman" w:hAnsi="Times New Roman" w:cs="Times New Roman"/>
          </w:rPr>
          <w:t xml:space="preserve"> </w:t>
        </w:r>
      </w:ins>
      <w:r w:rsidRPr="00223480">
        <w:rPr>
          <w:rFonts w:ascii="Times New Roman" w:hAnsi="Times New Roman" w:cs="Times New Roman"/>
        </w:rPr>
        <w:t xml:space="preserve">the whole world and caused historically </w:t>
      </w:r>
      <w:del w:id="105" w:author="Luka Sikic" w:date="2021-05-11T10:52:00Z">
        <w:r w:rsidRPr="00223480" w:rsidDel="00DB28C1">
          <w:rPr>
            <w:rFonts w:ascii="Times New Roman" w:hAnsi="Times New Roman" w:cs="Times New Roman"/>
          </w:rPr>
          <w:delText xml:space="preserve">unique </w:delText>
        </w:r>
      </w:del>
      <w:ins w:id="106" w:author="Luka Sikic" w:date="2021-05-11T10:52:00Z">
        <w:r w:rsidR="00DB28C1">
          <w:rPr>
            <w:rFonts w:ascii="Times New Roman" w:hAnsi="Times New Roman" w:cs="Times New Roman"/>
          </w:rPr>
          <w:t>unprecedented</w:t>
        </w:r>
        <w:r w:rsidR="00DB28C1" w:rsidRPr="00223480">
          <w:rPr>
            <w:rFonts w:ascii="Times New Roman" w:hAnsi="Times New Roman" w:cs="Times New Roman"/>
          </w:rPr>
          <w:t xml:space="preserve"> </w:t>
        </w:r>
      </w:ins>
      <w:r w:rsidRPr="00223480">
        <w:rPr>
          <w:rFonts w:ascii="Times New Roman" w:hAnsi="Times New Roman" w:cs="Times New Roman"/>
        </w:rPr>
        <w:t xml:space="preserve">problems in all aspects of social and economic life. It has greatly affected the global economic activities. Measures taken to prevent virus spreading (social distancing, traffic restrictions, restrictions on commercial activity, borders closures, etc.) have </w:t>
      </w:r>
      <w:ins w:id="107" w:author="Luka Sikic" w:date="2021-05-11T21:33:00Z">
        <w:r w:rsidR="007B589D">
          <w:rPr>
            <w:rFonts w:ascii="Times New Roman" w:hAnsi="Times New Roman" w:cs="Times New Roman"/>
          </w:rPr>
          <w:t xml:space="preserve">strongest </w:t>
        </w:r>
      </w:ins>
      <w:r w:rsidRPr="00223480">
        <w:rPr>
          <w:rFonts w:ascii="Times New Roman" w:hAnsi="Times New Roman" w:cs="Times New Roman"/>
        </w:rPr>
        <w:t xml:space="preserve">affected </w:t>
      </w:r>
      <w:del w:id="108" w:author="Luka Sikic" w:date="2021-05-11T21:33:00Z">
        <w:r w:rsidRPr="00223480" w:rsidDel="007B589D">
          <w:rPr>
            <w:rFonts w:ascii="Times New Roman" w:hAnsi="Times New Roman" w:cs="Times New Roman"/>
          </w:rPr>
          <w:delText xml:space="preserve">in particular </w:delText>
        </w:r>
      </w:del>
      <w:r w:rsidRPr="00223480">
        <w:rPr>
          <w:rFonts w:ascii="Times New Roman" w:hAnsi="Times New Roman" w:cs="Times New Roman"/>
        </w:rPr>
        <w:t>the service sector</w:t>
      </w:r>
      <w:r w:rsidR="00E0493C" w:rsidRPr="00223480">
        <w:rPr>
          <w:rFonts w:ascii="Times New Roman" w:hAnsi="Times New Roman" w:cs="Times New Roman"/>
        </w:rPr>
        <w:t xml:space="preserve"> </w:t>
      </w:r>
      <w:r w:rsidR="00E0493C" w:rsidRPr="00223480">
        <w:rPr>
          <w:rFonts w:ascii="Arial" w:hAnsi="Arial" w:cs="Arial"/>
        </w:rPr>
        <w:t>—</w:t>
      </w:r>
      <w:r w:rsidRPr="00223480">
        <w:rPr>
          <w:rFonts w:ascii="Times New Roman" w:hAnsi="Times New Roman" w:cs="Times New Roman"/>
        </w:rPr>
        <w:t xml:space="preserve"> tourism and hospitality. The</w:t>
      </w:r>
      <w:r w:rsidRPr="002A274E">
        <w:rPr>
          <w:rFonts w:ascii="Times New Roman" w:hAnsi="Times New Roman" w:cs="Times New Roman"/>
        </w:rPr>
        <w:t xml:space="preserve"> analysis of selected indicators of tourism development in Croatia before and at the time of Covid-19 pandemic in Croatia, shows how much the pandemic affected the results in tourism.</w:t>
      </w:r>
    </w:p>
    <w:p w14:paraId="472D70D6" w14:textId="354E8C99" w:rsidR="006F513D" w:rsidRDefault="006F513D" w:rsidP="0035356D">
      <w:pPr>
        <w:pStyle w:val="BodyText"/>
        <w:spacing w:before="0" w:after="0"/>
        <w:ind w:firstLine="284"/>
        <w:jc w:val="both"/>
        <w:rPr>
          <w:rFonts w:ascii="Times New Roman" w:hAnsi="Times New Roman" w:cs="Times New Roman"/>
        </w:rPr>
      </w:pPr>
    </w:p>
    <w:tbl>
      <w:tblPr>
        <w:tblW w:w="9362" w:type="dxa"/>
        <w:tblBorders>
          <w:top w:val="single" w:sz="4" w:space="0" w:color="auto"/>
          <w:bottom w:val="single" w:sz="4" w:space="0" w:color="auto"/>
        </w:tblBorders>
        <w:tblLook w:val="04A0" w:firstRow="1" w:lastRow="0" w:firstColumn="1" w:lastColumn="0" w:noHBand="0" w:noVBand="1"/>
      </w:tblPr>
      <w:tblGrid>
        <w:gridCol w:w="1827"/>
        <w:gridCol w:w="685"/>
        <w:gridCol w:w="685"/>
        <w:gridCol w:w="685"/>
        <w:gridCol w:w="685"/>
        <w:gridCol w:w="685"/>
        <w:gridCol w:w="685"/>
        <w:gridCol w:w="685"/>
        <w:gridCol w:w="685"/>
        <w:gridCol w:w="685"/>
        <w:gridCol w:w="685"/>
        <w:gridCol w:w="685"/>
      </w:tblGrid>
      <w:tr w:rsidR="006F513D" w:rsidRPr="00893C32" w14:paraId="350E6D91" w14:textId="77777777" w:rsidTr="00692F1B">
        <w:trPr>
          <w:trHeight w:val="343"/>
        </w:trPr>
        <w:tc>
          <w:tcPr>
            <w:tcW w:w="0" w:type="auto"/>
            <w:gridSpan w:val="12"/>
            <w:tcBorders>
              <w:top w:val="nil"/>
              <w:bottom w:val="single" w:sz="4" w:space="0" w:color="auto"/>
            </w:tcBorders>
            <w:shd w:val="clear" w:color="auto" w:fill="auto"/>
            <w:vAlign w:val="center"/>
          </w:tcPr>
          <w:p w14:paraId="6768A853" w14:textId="77777777" w:rsidR="006F513D" w:rsidRPr="00893C32" w:rsidRDefault="006F513D" w:rsidP="00692F1B">
            <w:pPr>
              <w:ind w:hanging="110"/>
              <w:rPr>
                <w:rFonts w:ascii="Times New Roman" w:eastAsia="Times New Roman" w:hAnsi="Times New Roman" w:cs="Times New Roman"/>
                <w:color w:val="222222"/>
                <w:sz w:val="20"/>
                <w:szCs w:val="20"/>
                <w:lang w:eastAsia="hr-HR"/>
              </w:rPr>
            </w:pPr>
            <w:r w:rsidRPr="00893C32">
              <w:rPr>
                <w:rFonts w:ascii="Times New Roman" w:hAnsi="Times New Roman" w:cs="Times New Roman"/>
                <w:b/>
                <w:bCs/>
                <w:sz w:val="20"/>
                <w:szCs w:val="20"/>
              </w:rPr>
              <w:t>Table 1.</w:t>
            </w:r>
            <w:r w:rsidRPr="00893C32">
              <w:rPr>
                <w:rFonts w:ascii="Times New Roman" w:hAnsi="Times New Roman" w:cs="Times New Roman"/>
                <w:sz w:val="20"/>
                <w:szCs w:val="20"/>
              </w:rPr>
              <w:t xml:space="preserve"> Tourist arrivals and overnight stays in Croatia in the period 1980–2020</w:t>
            </w:r>
          </w:p>
        </w:tc>
      </w:tr>
      <w:tr w:rsidR="006F513D" w:rsidRPr="00893C32" w14:paraId="5E6F7364" w14:textId="77777777" w:rsidTr="00692F1B">
        <w:trPr>
          <w:trHeight w:val="343"/>
        </w:trPr>
        <w:tc>
          <w:tcPr>
            <w:tcW w:w="0" w:type="auto"/>
            <w:tcBorders>
              <w:top w:val="single" w:sz="4" w:space="0" w:color="auto"/>
              <w:bottom w:val="single" w:sz="4" w:space="0" w:color="auto"/>
            </w:tcBorders>
            <w:shd w:val="clear" w:color="auto" w:fill="auto"/>
            <w:vAlign w:val="center"/>
            <w:hideMark/>
          </w:tcPr>
          <w:p w14:paraId="058E1F5B" w14:textId="77777777" w:rsidR="006F513D" w:rsidRPr="00893C32" w:rsidRDefault="006F513D" w:rsidP="00692F1B">
            <w:pPr>
              <w:rPr>
                <w:rFonts w:ascii="Times New Roman" w:eastAsia="Times New Roman" w:hAnsi="Times New Roman" w:cs="Times New Roman"/>
                <w:b/>
                <w:bCs/>
                <w:color w:val="000000"/>
                <w:sz w:val="16"/>
                <w:szCs w:val="16"/>
                <w:lang w:eastAsia="hr-HR"/>
              </w:rPr>
            </w:pPr>
            <w:r w:rsidRPr="00893C32">
              <w:rPr>
                <w:rFonts w:ascii="Times New Roman" w:eastAsia="Times New Roman" w:hAnsi="Times New Roman" w:cs="Times New Roman"/>
                <w:b/>
                <w:bCs/>
                <w:color w:val="000000"/>
                <w:sz w:val="16"/>
                <w:szCs w:val="16"/>
                <w:lang w:eastAsia="hr-HR"/>
              </w:rPr>
              <w:t> </w:t>
            </w:r>
          </w:p>
        </w:tc>
        <w:tc>
          <w:tcPr>
            <w:tcW w:w="0" w:type="auto"/>
            <w:tcBorders>
              <w:bottom w:val="single" w:sz="4" w:space="0" w:color="auto"/>
            </w:tcBorders>
            <w:shd w:val="clear" w:color="auto" w:fill="auto"/>
            <w:vAlign w:val="center"/>
            <w:hideMark/>
          </w:tcPr>
          <w:p w14:paraId="3855AB11"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2010</w:t>
            </w:r>
          </w:p>
        </w:tc>
        <w:tc>
          <w:tcPr>
            <w:tcW w:w="0" w:type="auto"/>
            <w:tcBorders>
              <w:bottom w:val="single" w:sz="4" w:space="0" w:color="auto"/>
            </w:tcBorders>
            <w:shd w:val="clear" w:color="auto" w:fill="auto"/>
            <w:vAlign w:val="center"/>
            <w:hideMark/>
          </w:tcPr>
          <w:p w14:paraId="4990902E"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2011</w:t>
            </w:r>
          </w:p>
        </w:tc>
        <w:tc>
          <w:tcPr>
            <w:tcW w:w="0" w:type="auto"/>
            <w:tcBorders>
              <w:bottom w:val="single" w:sz="4" w:space="0" w:color="auto"/>
            </w:tcBorders>
            <w:shd w:val="clear" w:color="auto" w:fill="auto"/>
            <w:vAlign w:val="center"/>
            <w:hideMark/>
          </w:tcPr>
          <w:p w14:paraId="49F808DB"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2012</w:t>
            </w:r>
          </w:p>
        </w:tc>
        <w:tc>
          <w:tcPr>
            <w:tcW w:w="0" w:type="auto"/>
            <w:tcBorders>
              <w:bottom w:val="single" w:sz="4" w:space="0" w:color="auto"/>
            </w:tcBorders>
            <w:shd w:val="clear" w:color="auto" w:fill="auto"/>
            <w:vAlign w:val="center"/>
            <w:hideMark/>
          </w:tcPr>
          <w:p w14:paraId="4B7892B9"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2013</w:t>
            </w:r>
          </w:p>
        </w:tc>
        <w:tc>
          <w:tcPr>
            <w:tcW w:w="0" w:type="auto"/>
            <w:tcBorders>
              <w:bottom w:val="single" w:sz="4" w:space="0" w:color="auto"/>
            </w:tcBorders>
            <w:shd w:val="clear" w:color="auto" w:fill="auto"/>
            <w:vAlign w:val="center"/>
            <w:hideMark/>
          </w:tcPr>
          <w:p w14:paraId="6BA1A2E3"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2014</w:t>
            </w:r>
          </w:p>
        </w:tc>
        <w:tc>
          <w:tcPr>
            <w:tcW w:w="0" w:type="auto"/>
            <w:tcBorders>
              <w:bottom w:val="single" w:sz="4" w:space="0" w:color="auto"/>
            </w:tcBorders>
            <w:shd w:val="clear" w:color="auto" w:fill="auto"/>
            <w:vAlign w:val="center"/>
            <w:hideMark/>
          </w:tcPr>
          <w:p w14:paraId="32F2DCF2"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2015</w:t>
            </w:r>
          </w:p>
        </w:tc>
        <w:tc>
          <w:tcPr>
            <w:tcW w:w="0" w:type="auto"/>
            <w:tcBorders>
              <w:bottom w:val="single" w:sz="4" w:space="0" w:color="auto"/>
            </w:tcBorders>
            <w:shd w:val="clear" w:color="auto" w:fill="auto"/>
            <w:vAlign w:val="center"/>
            <w:hideMark/>
          </w:tcPr>
          <w:p w14:paraId="2A12FAC5"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2016</w:t>
            </w:r>
          </w:p>
        </w:tc>
        <w:tc>
          <w:tcPr>
            <w:tcW w:w="0" w:type="auto"/>
            <w:tcBorders>
              <w:bottom w:val="single" w:sz="4" w:space="0" w:color="auto"/>
            </w:tcBorders>
            <w:shd w:val="clear" w:color="auto" w:fill="auto"/>
            <w:vAlign w:val="center"/>
            <w:hideMark/>
          </w:tcPr>
          <w:p w14:paraId="352B1CA7"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2017</w:t>
            </w:r>
          </w:p>
        </w:tc>
        <w:tc>
          <w:tcPr>
            <w:tcW w:w="0" w:type="auto"/>
            <w:tcBorders>
              <w:bottom w:val="single" w:sz="4" w:space="0" w:color="auto"/>
            </w:tcBorders>
            <w:shd w:val="clear" w:color="auto" w:fill="auto"/>
            <w:vAlign w:val="center"/>
            <w:hideMark/>
          </w:tcPr>
          <w:p w14:paraId="51F6F847"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2018</w:t>
            </w:r>
          </w:p>
        </w:tc>
        <w:tc>
          <w:tcPr>
            <w:tcW w:w="0" w:type="auto"/>
            <w:tcBorders>
              <w:bottom w:val="single" w:sz="4" w:space="0" w:color="auto"/>
            </w:tcBorders>
            <w:shd w:val="clear" w:color="auto" w:fill="auto"/>
            <w:vAlign w:val="center"/>
            <w:hideMark/>
          </w:tcPr>
          <w:p w14:paraId="0A9F8BD2"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2019</w:t>
            </w:r>
          </w:p>
        </w:tc>
        <w:tc>
          <w:tcPr>
            <w:tcW w:w="0" w:type="auto"/>
            <w:tcBorders>
              <w:bottom w:val="single" w:sz="4" w:space="0" w:color="auto"/>
            </w:tcBorders>
            <w:shd w:val="clear" w:color="auto" w:fill="auto"/>
            <w:vAlign w:val="center"/>
            <w:hideMark/>
          </w:tcPr>
          <w:p w14:paraId="25C3AA78" w14:textId="77777777" w:rsidR="006F513D" w:rsidRPr="00893C32" w:rsidRDefault="006F513D" w:rsidP="00692F1B">
            <w:pPr>
              <w:jc w:val="center"/>
              <w:rPr>
                <w:rFonts w:ascii="Times New Roman" w:eastAsia="Times New Roman" w:hAnsi="Times New Roman" w:cs="Times New Roman"/>
                <w:b/>
                <w:bCs/>
                <w:color w:val="222222"/>
                <w:sz w:val="16"/>
                <w:szCs w:val="16"/>
                <w:lang w:eastAsia="hr-HR"/>
              </w:rPr>
            </w:pPr>
            <w:r w:rsidRPr="00893C32">
              <w:rPr>
                <w:rFonts w:ascii="Times New Roman" w:eastAsia="Times New Roman" w:hAnsi="Times New Roman" w:cs="Times New Roman"/>
                <w:b/>
                <w:bCs/>
                <w:color w:val="222222"/>
                <w:sz w:val="16"/>
                <w:szCs w:val="16"/>
                <w:lang w:eastAsia="hr-HR"/>
              </w:rPr>
              <w:t>2020</w:t>
            </w:r>
          </w:p>
        </w:tc>
      </w:tr>
      <w:tr w:rsidR="006F513D" w:rsidRPr="00893C32" w14:paraId="5E58C810" w14:textId="77777777" w:rsidTr="00692F1B">
        <w:trPr>
          <w:trHeight w:val="343"/>
        </w:trPr>
        <w:tc>
          <w:tcPr>
            <w:tcW w:w="0" w:type="auto"/>
            <w:tcBorders>
              <w:top w:val="single" w:sz="4" w:space="0" w:color="auto"/>
            </w:tcBorders>
            <w:shd w:val="clear" w:color="auto" w:fill="auto"/>
            <w:vAlign w:val="center"/>
            <w:hideMark/>
          </w:tcPr>
          <w:p w14:paraId="74AAAD33" w14:textId="77777777" w:rsidR="006F513D" w:rsidRPr="00893C32" w:rsidRDefault="006F513D" w:rsidP="00692F1B">
            <w:pPr>
              <w:rPr>
                <w:rFonts w:ascii="Times New Roman" w:eastAsia="Times New Roman" w:hAnsi="Times New Roman" w:cs="Times New Roman"/>
                <w:b/>
                <w:bCs/>
                <w:color w:val="222222"/>
                <w:sz w:val="16"/>
                <w:szCs w:val="16"/>
                <w:lang w:eastAsia="hr-HR"/>
              </w:rPr>
            </w:pPr>
            <w:r w:rsidRPr="00893C32">
              <w:rPr>
                <w:rFonts w:ascii="Times New Roman" w:hAnsi="Times New Roman" w:cs="Times New Roman"/>
                <w:sz w:val="16"/>
                <w:szCs w:val="16"/>
              </w:rPr>
              <w:t>Tourist arrivals (in 000)</w:t>
            </w:r>
          </w:p>
        </w:tc>
        <w:tc>
          <w:tcPr>
            <w:tcW w:w="0" w:type="auto"/>
            <w:tcBorders>
              <w:top w:val="single" w:sz="4" w:space="0" w:color="auto"/>
              <w:bottom w:val="nil"/>
            </w:tcBorders>
            <w:shd w:val="clear" w:color="auto" w:fill="auto"/>
            <w:noWrap/>
            <w:vAlign w:val="center"/>
            <w:hideMark/>
          </w:tcPr>
          <w:p w14:paraId="52C3709E"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56.217</w:t>
            </w:r>
          </w:p>
        </w:tc>
        <w:tc>
          <w:tcPr>
            <w:tcW w:w="0" w:type="auto"/>
            <w:tcBorders>
              <w:top w:val="single" w:sz="4" w:space="0" w:color="auto"/>
              <w:bottom w:val="nil"/>
            </w:tcBorders>
            <w:shd w:val="clear" w:color="auto" w:fill="auto"/>
            <w:noWrap/>
            <w:vAlign w:val="center"/>
            <w:hideMark/>
          </w:tcPr>
          <w:p w14:paraId="2EC4373D"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60.110</w:t>
            </w:r>
          </w:p>
        </w:tc>
        <w:tc>
          <w:tcPr>
            <w:tcW w:w="0" w:type="auto"/>
            <w:tcBorders>
              <w:top w:val="single" w:sz="4" w:space="0" w:color="auto"/>
              <w:bottom w:val="nil"/>
            </w:tcBorders>
            <w:shd w:val="clear" w:color="auto" w:fill="auto"/>
            <w:noWrap/>
            <w:vAlign w:val="center"/>
            <w:hideMark/>
          </w:tcPr>
          <w:p w14:paraId="3887F0D5"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62.507</w:t>
            </w:r>
          </w:p>
        </w:tc>
        <w:tc>
          <w:tcPr>
            <w:tcW w:w="0" w:type="auto"/>
            <w:tcBorders>
              <w:top w:val="single" w:sz="4" w:space="0" w:color="auto"/>
              <w:bottom w:val="nil"/>
            </w:tcBorders>
            <w:shd w:val="clear" w:color="auto" w:fill="auto"/>
            <w:noWrap/>
            <w:vAlign w:val="center"/>
            <w:hideMark/>
          </w:tcPr>
          <w:p w14:paraId="522EF4C4"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64.617</w:t>
            </w:r>
          </w:p>
        </w:tc>
        <w:tc>
          <w:tcPr>
            <w:tcW w:w="0" w:type="auto"/>
            <w:tcBorders>
              <w:top w:val="single" w:sz="4" w:space="0" w:color="auto"/>
              <w:bottom w:val="nil"/>
            </w:tcBorders>
            <w:shd w:val="clear" w:color="auto" w:fill="auto"/>
            <w:noWrap/>
            <w:vAlign w:val="center"/>
            <w:hideMark/>
          </w:tcPr>
          <w:p w14:paraId="6E70F7CA"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66.270</w:t>
            </w:r>
          </w:p>
        </w:tc>
        <w:tc>
          <w:tcPr>
            <w:tcW w:w="0" w:type="auto"/>
            <w:tcBorders>
              <w:top w:val="single" w:sz="4" w:space="0" w:color="auto"/>
              <w:bottom w:val="nil"/>
            </w:tcBorders>
            <w:shd w:val="clear" w:color="auto" w:fill="auto"/>
            <w:noWrap/>
            <w:vAlign w:val="center"/>
            <w:hideMark/>
          </w:tcPr>
          <w:p w14:paraId="7EDEF27F"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71.437</w:t>
            </w:r>
          </w:p>
        </w:tc>
        <w:tc>
          <w:tcPr>
            <w:tcW w:w="0" w:type="auto"/>
            <w:tcBorders>
              <w:top w:val="single" w:sz="4" w:space="0" w:color="auto"/>
              <w:bottom w:val="nil"/>
            </w:tcBorders>
            <w:shd w:val="clear" w:color="auto" w:fill="auto"/>
            <w:noWrap/>
            <w:vAlign w:val="center"/>
            <w:hideMark/>
          </w:tcPr>
          <w:p w14:paraId="4A09E48D"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77.919</w:t>
            </w:r>
          </w:p>
        </w:tc>
        <w:tc>
          <w:tcPr>
            <w:tcW w:w="0" w:type="auto"/>
            <w:tcBorders>
              <w:top w:val="single" w:sz="4" w:space="0" w:color="auto"/>
              <w:bottom w:val="nil"/>
            </w:tcBorders>
            <w:shd w:val="clear" w:color="auto" w:fill="auto"/>
            <w:noWrap/>
            <w:vAlign w:val="center"/>
            <w:hideMark/>
          </w:tcPr>
          <w:p w14:paraId="7891DD25"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86.200</w:t>
            </w:r>
          </w:p>
        </w:tc>
        <w:tc>
          <w:tcPr>
            <w:tcW w:w="0" w:type="auto"/>
            <w:tcBorders>
              <w:top w:val="single" w:sz="4" w:space="0" w:color="auto"/>
              <w:bottom w:val="nil"/>
            </w:tcBorders>
            <w:shd w:val="clear" w:color="auto" w:fill="auto"/>
            <w:noWrap/>
            <w:vAlign w:val="center"/>
            <w:hideMark/>
          </w:tcPr>
          <w:p w14:paraId="0EDDD22D"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89.652</w:t>
            </w:r>
          </w:p>
        </w:tc>
        <w:tc>
          <w:tcPr>
            <w:tcW w:w="0" w:type="auto"/>
            <w:tcBorders>
              <w:top w:val="single" w:sz="4" w:space="0" w:color="auto"/>
              <w:bottom w:val="nil"/>
            </w:tcBorders>
            <w:shd w:val="clear" w:color="auto" w:fill="auto"/>
            <w:noWrap/>
            <w:vAlign w:val="center"/>
            <w:hideMark/>
          </w:tcPr>
          <w:p w14:paraId="6ED4B407"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91.243</w:t>
            </w:r>
          </w:p>
        </w:tc>
        <w:tc>
          <w:tcPr>
            <w:tcW w:w="0" w:type="auto"/>
            <w:tcBorders>
              <w:top w:val="single" w:sz="4" w:space="0" w:color="auto"/>
              <w:bottom w:val="nil"/>
            </w:tcBorders>
            <w:shd w:val="clear" w:color="auto" w:fill="auto"/>
            <w:noWrap/>
            <w:vAlign w:val="center"/>
            <w:hideMark/>
          </w:tcPr>
          <w:p w14:paraId="710B6CC5"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40.794</w:t>
            </w:r>
          </w:p>
        </w:tc>
      </w:tr>
      <w:tr w:rsidR="006F513D" w:rsidRPr="00893C32" w14:paraId="784238FB" w14:textId="77777777" w:rsidTr="00692F1B">
        <w:trPr>
          <w:trHeight w:val="343"/>
        </w:trPr>
        <w:tc>
          <w:tcPr>
            <w:tcW w:w="0" w:type="auto"/>
            <w:tcBorders>
              <w:bottom w:val="single" w:sz="4" w:space="0" w:color="auto"/>
            </w:tcBorders>
            <w:shd w:val="clear" w:color="auto" w:fill="auto"/>
            <w:vAlign w:val="center"/>
            <w:hideMark/>
          </w:tcPr>
          <w:p w14:paraId="0EFFE974" w14:textId="77777777" w:rsidR="006F513D" w:rsidRPr="00893C32" w:rsidRDefault="006F513D" w:rsidP="00692F1B">
            <w:pPr>
              <w:rPr>
                <w:rFonts w:ascii="Times New Roman" w:eastAsia="Times New Roman" w:hAnsi="Times New Roman" w:cs="Times New Roman"/>
                <w:b/>
                <w:bCs/>
                <w:color w:val="222222"/>
                <w:sz w:val="16"/>
                <w:szCs w:val="16"/>
                <w:lang w:eastAsia="hr-HR"/>
              </w:rPr>
            </w:pPr>
            <w:r w:rsidRPr="00893C32">
              <w:rPr>
                <w:rFonts w:ascii="Times New Roman" w:hAnsi="Times New Roman" w:cs="Times New Roman"/>
                <w:sz w:val="16"/>
                <w:szCs w:val="16"/>
              </w:rPr>
              <w:lastRenderedPageBreak/>
              <w:t>Tourist nights (in 000)</w:t>
            </w:r>
          </w:p>
        </w:tc>
        <w:tc>
          <w:tcPr>
            <w:tcW w:w="0" w:type="auto"/>
            <w:tcBorders>
              <w:top w:val="nil"/>
              <w:bottom w:val="single" w:sz="4" w:space="0" w:color="auto"/>
            </w:tcBorders>
            <w:shd w:val="clear" w:color="auto" w:fill="auto"/>
            <w:noWrap/>
            <w:vAlign w:val="center"/>
            <w:hideMark/>
          </w:tcPr>
          <w:p w14:paraId="0AABC03D"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10.405</w:t>
            </w:r>
          </w:p>
        </w:tc>
        <w:tc>
          <w:tcPr>
            <w:tcW w:w="0" w:type="auto"/>
            <w:tcBorders>
              <w:top w:val="nil"/>
              <w:bottom w:val="single" w:sz="4" w:space="0" w:color="auto"/>
            </w:tcBorders>
            <w:shd w:val="clear" w:color="auto" w:fill="auto"/>
            <w:noWrap/>
            <w:vAlign w:val="center"/>
            <w:hideMark/>
          </w:tcPr>
          <w:p w14:paraId="79FAA75E"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11.211</w:t>
            </w:r>
          </w:p>
        </w:tc>
        <w:tc>
          <w:tcPr>
            <w:tcW w:w="0" w:type="auto"/>
            <w:tcBorders>
              <w:top w:val="nil"/>
              <w:bottom w:val="single" w:sz="4" w:space="0" w:color="auto"/>
            </w:tcBorders>
            <w:shd w:val="clear" w:color="auto" w:fill="auto"/>
            <w:noWrap/>
            <w:vAlign w:val="center"/>
            <w:hideMark/>
          </w:tcPr>
          <w:p w14:paraId="1FF3BEBB"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11.599</w:t>
            </w:r>
          </w:p>
        </w:tc>
        <w:tc>
          <w:tcPr>
            <w:tcW w:w="0" w:type="auto"/>
            <w:tcBorders>
              <w:top w:val="nil"/>
              <w:bottom w:val="single" w:sz="4" w:space="0" w:color="auto"/>
            </w:tcBorders>
            <w:shd w:val="clear" w:color="auto" w:fill="auto"/>
            <w:noWrap/>
            <w:vAlign w:val="center"/>
            <w:hideMark/>
          </w:tcPr>
          <w:p w14:paraId="64E8CFE4"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12.233</w:t>
            </w:r>
          </w:p>
        </w:tc>
        <w:tc>
          <w:tcPr>
            <w:tcW w:w="0" w:type="auto"/>
            <w:tcBorders>
              <w:top w:val="nil"/>
              <w:bottom w:val="single" w:sz="4" w:space="0" w:color="auto"/>
            </w:tcBorders>
            <w:shd w:val="clear" w:color="auto" w:fill="auto"/>
            <w:noWrap/>
            <w:vAlign w:val="center"/>
            <w:hideMark/>
          </w:tcPr>
          <w:p w14:paraId="527C545D"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12.914</w:t>
            </w:r>
          </w:p>
        </w:tc>
        <w:tc>
          <w:tcPr>
            <w:tcW w:w="0" w:type="auto"/>
            <w:tcBorders>
              <w:top w:val="nil"/>
              <w:bottom w:val="single" w:sz="4" w:space="0" w:color="auto"/>
            </w:tcBorders>
            <w:shd w:val="clear" w:color="auto" w:fill="auto"/>
            <w:noWrap/>
            <w:vAlign w:val="center"/>
            <w:hideMark/>
          </w:tcPr>
          <w:p w14:paraId="06BD5B44"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14.175</w:t>
            </w:r>
          </w:p>
        </w:tc>
        <w:tc>
          <w:tcPr>
            <w:tcW w:w="0" w:type="auto"/>
            <w:tcBorders>
              <w:top w:val="nil"/>
              <w:bottom w:val="single" w:sz="4" w:space="0" w:color="auto"/>
            </w:tcBorders>
            <w:shd w:val="clear" w:color="auto" w:fill="auto"/>
            <w:noWrap/>
            <w:vAlign w:val="center"/>
            <w:hideMark/>
          </w:tcPr>
          <w:p w14:paraId="2962ED43"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15.463</w:t>
            </w:r>
          </w:p>
        </w:tc>
        <w:tc>
          <w:tcPr>
            <w:tcW w:w="0" w:type="auto"/>
            <w:tcBorders>
              <w:top w:val="nil"/>
              <w:bottom w:val="single" w:sz="4" w:space="0" w:color="auto"/>
            </w:tcBorders>
            <w:shd w:val="clear" w:color="auto" w:fill="auto"/>
            <w:noWrap/>
            <w:vAlign w:val="center"/>
            <w:hideMark/>
          </w:tcPr>
          <w:p w14:paraId="5334E799"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17.431</w:t>
            </w:r>
          </w:p>
        </w:tc>
        <w:tc>
          <w:tcPr>
            <w:tcW w:w="0" w:type="auto"/>
            <w:tcBorders>
              <w:top w:val="nil"/>
              <w:bottom w:val="single" w:sz="4" w:space="0" w:color="auto"/>
            </w:tcBorders>
            <w:shd w:val="clear" w:color="auto" w:fill="auto"/>
            <w:noWrap/>
            <w:vAlign w:val="center"/>
            <w:hideMark/>
          </w:tcPr>
          <w:p w14:paraId="2FA5C4A1"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18.667</w:t>
            </w:r>
          </w:p>
        </w:tc>
        <w:tc>
          <w:tcPr>
            <w:tcW w:w="0" w:type="auto"/>
            <w:tcBorders>
              <w:top w:val="nil"/>
              <w:bottom w:val="single" w:sz="4" w:space="0" w:color="auto"/>
            </w:tcBorders>
            <w:shd w:val="clear" w:color="auto" w:fill="auto"/>
            <w:noWrap/>
            <w:vAlign w:val="center"/>
            <w:hideMark/>
          </w:tcPr>
          <w:p w14:paraId="05752B7C"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19.566</w:t>
            </w:r>
          </w:p>
        </w:tc>
        <w:tc>
          <w:tcPr>
            <w:tcW w:w="0" w:type="auto"/>
            <w:tcBorders>
              <w:top w:val="nil"/>
              <w:bottom w:val="single" w:sz="4" w:space="0" w:color="auto"/>
            </w:tcBorders>
            <w:shd w:val="clear" w:color="auto" w:fill="auto"/>
            <w:noWrap/>
            <w:vAlign w:val="center"/>
            <w:hideMark/>
          </w:tcPr>
          <w:p w14:paraId="7B11E319" w14:textId="77777777" w:rsidR="006F513D" w:rsidRPr="00893C32" w:rsidRDefault="006F513D" w:rsidP="00692F1B">
            <w:pPr>
              <w:jc w:val="right"/>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7.001</w:t>
            </w:r>
          </w:p>
        </w:tc>
      </w:tr>
      <w:tr w:rsidR="006F513D" w:rsidRPr="00893C32" w14:paraId="1345D534" w14:textId="77777777" w:rsidTr="00692F1B">
        <w:trPr>
          <w:trHeight w:val="343"/>
        </w:trPr>
        <w:tc>
          <w:tcPr>
            <w:tcW w:w="0" w:type="auto"/>
            <w:gridSpan w:val="12"/>
            <w:tcBorders>
              <w:top w:val="single" w:sz="4" w:space="0" w:color="auto"/>
              <w:bottom w:val="nil"/>
            </w:tcBorders>
            <w:shd w:val="clear" w:color="auto" w:fill="auto"/>
            <w:vAlign w:val="center"/>
          </w:tcPr>
          <w:p w14:paraId="1F90DB9D" w14:textId="77777777" w:rsidR="006F513D" w:rsidRPr="00893C32" w:rsidRDefault="006F513D" w:rsidP="00692F1B">
            <w:pPr>
              <w:rPr>
                <w:rFonts w:ascii="Times New Roman" w:eastAsia="Times New Roman" w:hAnsi="Times New Roman" w:cs="Times New Roman"/>
                <w:color w:val="000000"/>
                <w:sz w:val="16"/>
                <w:szCs w:val="16"/>
                <w:lang w:eastAsia="hr-HR"/>
              </w:rPr>
            </w:pPr>
            <w:r w:rsidRPr="00893C32">
              <w:rPr>
                <w:rFonts w:ascii="Times New Roman" w:eastAsia="Times New Roman" w:hAnsi="Times New Roman" w:cs="Times New Roman"/>
                <w:color w:val="000000"/>
                <w:sz w:val="16"/>
                <w:szCs w:val="16"/>
                <w:lang w:eastAsia="hr-HR"/>
              </w:rPr>
              <w:t>Source: Croatian Bureau of Statistics</w:t>
            </w:r>
          </w:p>
        </w:tc>
      </w:tr>
    </w:tbl>
    <w:p w14:paraId="6E7304F4" w14:textId="77777777" w:rsidR="006F513D" w:rsidRPr="002A274E" w:rsidRDefault="006F513D" w:rsidP="0035356D">
      <w:pPr>
        <w:pStyle w:val="BodyText"/>
        <w:spacing w:before="0" w:after="0"/>
        <w:ind w:firstLine="284"/>
        <w:jc w:val="both"/>
        <w:rPr>
          <w:rFonts w:ascii="Times New Roman" w:hAnsi="Times New Roman" w:cs="Times New Roman"/>
        </w:rPr>
      </w:pPr>
    </w:p>
    <w:p w14:paraId="4308A91F" w14:textId="20452CE4" w:rsidR="00F136BF" w:rsidRDefault="00EA3E30" w:rsidP="002A274E">
      <w:pPr>
        <w:pStyle w:val="BodyText"/>
        <w:spacing w:before="0" w:after="0"/>
        <w:jc w:val="both"/>
        <w:rPr>
          <w:rFonts w:ascii="Times New Roman" w:hAnsi="Times New Roman" w:cs="Times New Roman"/>
        </w:rPr>
      </w:pPr>
      <w:r w:rsidRPr="00223480">
        <w:rPr>
          <w:rFonts w:ascii="Times New Roman" w:hAnsi="Times New Roman" w:cs="Times New Roman"/>
        </w:rPr>
        <w:t xml:space="preserve">According to the historical review of data on tourist arrivals and overnight stays in Croatia (table 1), a constant growth in tourist arrivals and tourist overnight stays can be observed until 2020. If we compare the nights and arrivals in 2019 with those from 2010, it could be stated that the results have almost doubled. Despite the favorable results, a sharp decline followed in 2020 with decrease in tourist arrivals by 64.2% and decrease in overnight stays by 55.3% in commercial accommodation in 2020 compared to 2019 year. The decline in arrivals and overnight stays followed among domestic and foreign tourists, </w:t>
      </w:r>
      <w:r w:rsidR="00600C0D" w:rsidRPr="00223480">
        <w:rPr>
          <w:rFonts w:ascii="Times New Roman" w:hAnsi="Times New Roman" w:cs="Times New Roman"/>
        </w:rPr>
        <w:t>and was</w:t>
      </w:r>
      <w:r w:rsidRPr="00223480">
        <w:rPr>
          <w:rFonts w:ascii="Times New Roman" w:hAnsi="Times New Roman" w:cs="Times New Roman"/>
        </w:rPr>
        <w:t xml:space="preserve"> more pronounced among foreign tourists, which can be seen from Charts 1 and 2.</w:t>
      </w:r>
    </w:p>
    <w:p w14:paraId="18D7E47F" w14:textId="2D65A26C" w:rsidR="009B3C9A" w:rsidRDefault="009B3C9A" w:rsidP="002A274E">
      <w:pPr>
        <w:pStyle w:val="BodyText"/>
        <w:spacing w:before="0" w:after="0"/>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0"/>
        <w:gridCol w:w="222"/>
        <w:gridCol w:w="4578"/>
      </w:tblGrid>
      <w:tr w:rsidR="009B3C9A" w:rsidRPr="00893C32" w14:paraId="7FC0DD6A" w14:textId="77777777" w:rsidTr="00692F1B">
        <w:tc>
          <w:tcPr>
            <w:tcW w:w="9350" w:type="dxa"/>
            <w:gridSpan w:val="3"/>
          </w:tcPr>
          <w:p w14:paraId="0557055A" w14:textId="77777777" w:rsidR="009B3C9A" w:rsidRPr="00893C32" w:rsidRDefault="009B3C9A" w:rsidP="00692F1B">
            <w:pPr>
              <w:rPr>
                <w:rFonts w:ascii="Times New Roman" w:hAnsi="Times New Roman" w:cs="Times New Roman"/>
                <w:sz w:val="20"/>
                <w:szCs w:val="20"/>
              </w:rPr>
            </w:pPr>
            <w:r w:rsidRPr="00893C32">
              <w:rPr>
                <w:rFonts w:ascii="Times New Roman" w:hAnsi="Times New Roman" w:cs="Times New Roman"/>
                <w:b/>
                <w:bCs/>
                <w:sz w:val="20"/>
                <w:szCs w:val="20"/>
              </w:rPr>
              <w:t>Figure 1.</w:t>
            </w:r>
            <w:r w:rsidRPr="00893C32">
              <w:rPr>
                <w:rFonts w:ascii="Times New Roman" w:hAnsi="Times New Roman" w:cs="Times New Roman"/>
                <w:sz w:val="20"/>
                <w:szCs w:val="20"/>
              </w:rPr>
              <w:t xml:space="preserve"> Arrivals and overnight stays of foreign and domestic tourists in Croatia in the last five years (before and during the pandemic)</w:t>
            </w:r>
          </w:p>
          <w:p w14:paraId="7674F3FB" w14:textId="77777777" w:rsidR="009B3C9A" w:rsidRPr="00893C32" w:rsidRDefault="009B3C9A" w:rsidP="00692F1B">
            <w:pPr>
              <w:rPr>
                <w:rFonts w:ascii="Times New Roman" w:hAnsi="Times New Roman" w:cs="Times New Roman"/>
                <w:sz w:val="14"/>
                <w:szCs w:val="14"/>
              </w:rPr>
            </w:pPr>
          </w:p>
        </w:tc>
      </w:tr>
      <w:tr w:rsidR="009B3C9A" w:rsidRPr="00893C32" w14:paraId="1B036581" w14:textId="77777777" w:rsidTr="00692F1B">
        <w:tc>
          <w:tcPr>
            <w:tcW w:w="4550" w:type="dxa"/>
          </w:tcPr>
          <w:p w14:paraId="24FB27D1" w14:textId="77777777" w:rsidR="009B3C9A" w:rsidRPr="00893C32" w:rsidRDefault="009B3C9A" w:rsidP="00692F1B">
            <w:pPr>
              <w:autoSpaceDE w:val="0"/>
              <w:autoSpaceDN w:val="0"/>
              <w:adjustRightInd w:val="0"/>
              <w:jc w:val="both"/>
              <w:rPr>
                <w:rFonts w:ascii="Times New Roman" w:hAnsi="Times New Roman" w:cs="Times New Roman"/>
              </w:rPr>
            </w:pPr>
            <w:r w:rsidRPr="00893C32">
              <w:rPr>
                <w:noProof/>
              </w:rPr>
              <w:drawing>
                <wp:inline distT="0" distB="0" distL="0" distR="0" wp14:anchorId="619B67F8" wp14:editId="21F06D5D">
                  <wp:extent cx="2641600" cy="2006600"/>
                  <wp:effectExtent l="0" t="0" r="6350" b="12700"/>
                  <wp:docPr id="4" name="Chart 4">
                    <a:extLst xmlns:a="http://schemas.openxmlformats.org/drawingml/2006/main">
                      <a:ext uri="{FF2B5EF4-FFF2-40B4-BE49-F238E27FC236}">
                        <a16:creationId xmlns:a16="http://schemas.microsoft.com/office/drawing/2014/main" id="{0F30F5BC-2390-44CB-9266-374CA1403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22" w:type="dxa"/>
          </w:tcPr>
          <w:p w14:paraId="52333D97" w14:textId="77777777" w:rsidR="009B3C9A" w:rsidRPr="00893C32" w:rsidRDefault="009B3C9A" w:rsidP="00692F1B">
            <w:pPr>
              <w:autoSpaceDE w:val="0"/>
              <w:autoSpaceDN w:val="0"/>
              <w:adjustRightInd w:val="0"/>
              <w:jc w:val="both"/>
              <w:rPr>
                <w:rFonts w:ascii="Times New Roman" w:hAnsi="Times New Roman" w:cs="Times New Roman"/>
              </w:rPr>
            </w:pPr>
          </w:p>
        </w:tc>
        <w:tc>
          <w:tcPr>
            <w:tcW w:w="4578" w:type="dxa"/>
          </w:tcPr>
          <w:p w14:paraId="12CE9A55" w14:textId="77777777" w:rsidR="009B3C9A" w:rsidRPr="00893C32" w:rsidRDefault="009B3C9A" w:rsidP="00692F1B">
            <w:pPr>
              <w:autoSpaceDE w:val="0"/>
              <w:autoSpaceDN w:val="0"/>
              <w:adjustRightInd w:val="0"/>
              <w:jc w:val="both"/>
              <w:rPr>
                <w:rFonts w:ascii="Times New Roman" w:hAnsi="Times New Roman" w:cs="Times New Roman"/>
              </w:rPr>
            </w:pPr>
            <w:r w:rsidRPr="00893C32">
              <w:rPr>
                <w:noProof/>
              </w:rPr>
              <w:drawing>
                <wp:inline distT="0" distB="0" distL="0" distR="0" wp14:anchorId="1FA03B37" wp14:editId="610C69D2">
                  <wp:extent cx="2692400" cy="2006600"/>
                  <wp:effectExtent l="0" t="0" r="12700" b="12700"/>
                  <wp:docPr id="3" name="Chart 3">
                    <a:extLst xmlns:a="http://schemas.openxmlformats.org/drawingml/2006/main">
                      <a:ext uri="{FF2B5EF4-FFF2-40B4-BE49-F238E27FC236}">
                        <a16:creationId xmlns:a16="http://schemas.microsoft.com/office/drawing/2014/main" id="{520FD45D-896E-4364-8C12-F176CC66D4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B3C9A" w:rsidRPr="00893C32" w14:paraId="4B8C54BB" w14:textId="77777777" w:rsidTr="00692F1B">
        <w:tc>
          <w:tcPr>
            <w:tcW w:w="9350" w:type="dxa"/>
            <w:gridSpan w:val="3"/>
          </w:tcPr>
          <w:p w14:paraId="6C59C94C" w14:textId="77777777" w:rsidR="009B3C9A" w:rsidRPr="00893C32" w:rsidRDefault="009B3C9A" w:rsidP="00692F1B">
            <w:pPr>
              <w:autoSpaceDE w:val="0"/>
              <w:autoSpaceDN w:val="0"/>
              <w:adjustRightInd w:val="0"/>
              <w:spacing w:before="120"/>
              <w:jc w:val="both"/>
              <w:rPr>
                <w:rFonts w:ascii="Times New Roman" w:hAnsi="Times New Roman" w:cs="Times New Roman"/>
              </w:rPr>
            </w:pPr>
            <w:r w:rsidRPr="00893C32">
              <w:rPr>
                <w:rFonts w:ascii="Arial" w:hAnsi="Arial" w:cs="Arial"/>
                <w:i/>
                <w:iCs/>
                <w:sz w:val="16"/>
                <w:szCs w:val="16"/>
              </w:rPr>
              <w:t>Source: Croatian Bureau of Statistics</w:t>
            </w:r>
          </w:p>
        </w:tc>
      </w:tr>
    </w:tbl>
    <w:p w14:paraId="07955491" w14:textId="77777777" w:rsidR="009B3C9A" w:rsidRPr="002A274E" w:rsidRDefault="009B3C9A" w:rsidP="002A274E">
      <w:pPr>
        <w:pStyle w:val="BodyText"/>
        <w:spacing w:before="0" w:after="0"/>
        <w:jc w:val="both"/>
        <w:rPr>
          <w:rFonts w:ascii="Times New Roman" w:hAnsi="Times New Roman" w:cs="Times New Roman"/>
        </w:rPr>
      </w:pPr>
    </w:p>
    <w:p w14:paraId="3E4CE06E" w14:textId="562E10C8" w:rsidR="00F136BF" w:rsidRDefault="00EA3E30" w:rsidP="002A274E">
      <w:pPr>
        <w:pStyle w:val="BodyText"/>
        <w:spacing w:before="0" w:after="0"/>
        <w:jc w:val="both"/>
        <w:rPr>
          <w:rFonts w:ascii="Times New Roman" w:hAnsi="Times New Roman" w:cs="Times New Roman"/>
        </w:rPr>
      </w:pPr>
      <w:r w:rsidRPr="002A274E">
        <w:rPr>
          <w:rFonts w:ascii="Times New Roman" w:hAnsi="Times New Roman" w:cs="Times New Roman"/>
        </w:rPr>
        <w:t>According to the data from Figure 1, it can be concluded that the decline of domestic tourist arrivals in 2020 (-34.24%) is much smaller compared to the decline of foreign tourist arrivals (-68.05%). The same effect is present in realized overnight stays, domestic overnight stays in 2020 decreased by -23.68%, while realized overnight stays of foreign tourists had a decrease of -57.95%. These results are a consequence of the fear of the COVID-19 pandemic</w:t>
      </w:r>
      <w:ins w:id="109" w:author="Luka Sikic" w:date="2021-05-11T21:45:00Z">
        <w:r w:rsidR="00F2652B">
          <w:rPr>
            <w:rFonts w:ascii="Times New Roman" w:hAnsi="Times New Roman" w:cs="Times New Roman"/>
          </w:rPr>
          <w:t xml:space="preserve"> </w:t>
        </w:r>
      </w:ins>
      <w:del w:id="110" w:author="Luka Sikic" w:date="2021-05-11T21:45:00Z">
        <w:r w:rsidRPr="002A274E" w:rsidDel="00F2652B">
          <w:rPr>
            <w:rFonts w:ascii="Times New Roman" w:hAnsi="Times New Roman" w:cs="Times New Roman"/>
          </w:rPr>
          <w:delText xml:space="preserve">, </w:delText>
        </w:r>
      </w:del>
      <w:r w:rsidRPr="002A274E">
        <w:rPr>
          <w:rFonts w:ascii="Times New Roman" w:hAnsi="Times New Roman" w:cs="Times New Roman"/>
        </w:rPr>
        <w:t xml:space="preserve">and </w:t>
      </w:r>
      <w:del w:id="111" w:author="Luka Sikic" w:date="2021-05-11T21:45:00Z">
        <w:r w:rsidRPr="002A274E" w:rsidDel="00F2652B">
          <w:rPr>
            <w:rFonts w:ascii="Times New Roman" w:hAnsi="Times New Roman" w:cs="Times New Roman"/>
          </w:rPr>
          <w:delText>the forced closure of borders due to the large growth of patients in 2020</w:delText>
        </w:r>
      </w:del>
      <w:ins w:id="112" w:author="Luka Sikic" w:date="2021-05-11T21:45:00Z">
        <w:r w:rsidR="00F2652B">
          <w:rPr>
            <w:rFonts w:ascii="Times New Roman" w:hAnsi="Times New Roman" w:cs="Times New Roman"/>
          </w:rPr>
          <w:t>lockdown measures</w:t>
        </w:r>
      </w:ins>
      <w:r w:rsidRPr="002A274E">
        <w:rPr>
          <w:rFonts w:ascii="Times New Roman" w:hAnsi="Times New Roman" w:cs="Times New Roman"/>
        </w:rPr>
        <w:t>.</w:t>
      </w:r>
    </w:p>
    <w:p w14:paraId="1FF0231F" w14:textId="5A801282" w:rsidR="00223480" w:rsidRDefault="00223480" w:rsidP="002A274E">
      <w:pPr>
        <w:pStyle w:val="BodyText"/>
        <w:spacing w:before="0" w:after="0"/>
        <w:jc w:val="both"/>
        <w:rPr>
          <w:rFonts w:ascii="Times New Roman" w:hAnsi="Times New Roman" w:cs="Times New Roman"/>
        </w:rPr>
      </w:pPr>
    </w:p>
    <w:p w14:paraId="7E52F28B" w14:textId="77777777" w:rsidR="00223480" w:rsidRPr="002A274E" w:rsidRDefault="00223480" w:rsidP="00223480">
      <w:pPr>
        <w:pStyle w:val="BodyText"/>
        <w:spacing w:before="0" w:after="0"/>
        <w:jc w:val="both"/>
        <w:rPr>
          <w:rFonts w:ascii="Times New Roman" w:hAnsi="Times New Roman" w:cs="Times New Roman"/>
        </w:rPr>
      </w:pPr>
    </w:p>
    <w:p w14:paraId="264AB175" w14:textId="24BBC67B" w:rsidR="00F136BF" w:rsidRPr="00223480" w:rsidRDefault="00223480" w:rsidP="00223480">
      <w:pPr>
        <w:spacing w:after="0"/>
        <w:jc w:val="both"/>
        <w:rPr>
          <w:rFonts w:ascii="Times New Roman" w:hAnsi="Times New Roman" w:cs="Times New Roman"/>
          <w:b/>
          <w:bCs/>
        </w:rPr>
      </w:pPr>
      <w:bookmarkStart w:id="113" w:name="literature-review"/>
      <w:r>
        <w:rPr>
          <w:rFonts w:ascii="Times New Roman" w:hAnsi="Times New Roman" w:cs="Times New Roman"/>
          <w:b/>
          <w:bCs/>
        </w:rPr>
        <w:t>2.</w:t>
      </w:r>
      <w:r w:rsidR="00EA3E30" w:rsidRPr="00223480">
        <w:rPr>
          <w:rFonts w:ascii="Times New Roman" w:hAnsi="Times New Roman" w:cs="Times New Roman"/>
          <w:b/>
          <w:bCs/>
        </w:rPr>
        <w:tab/>
        <w:t>LITERATURE REVIEW</w:t>
      </w:r>
      <w:bookmarkEnd w:id="113"/>
    </w:p>
    <w:p w14:paraId="31DF4B96" w14:textId="77777777" w:rsidR="00223480" w:rsidRPr="00C34E1C" w:rsidRDefault="00223480" w:rsidP="00223480">
      <w:pPr>
        <w:pStyle w:val="BodyText"/>
        <w:spacing w:before="0" w:after="0"/>
        <w:rPr>
          <w:rFonts w:ascii="Times New Roman" w:hAnsi="Times New Roman" w:cs="Times New Roman"/>
        </w:rPr>
      </w:pPr>
    </w:p>
    <w:p w14:paraId="1A8692A6" w14:textId="1DBE0BE0" w:rsidR="00F136BF" w:rsidRPr="00223480" w:rsidDel="00BB0EB8" w:rsidRDefault="00EA3E30" w:rsidP="00223480">
      <w:pPr>
        <w:pStyle w:val="FirstParagraph"/>
        <w:spacing w:before="0" w:after="0"/>
        <w:jc w:val="both"/>
        <w:rPr>
          <w:del w:id="114" w:author="Luka Sikic" w:date="2021-05-12T10:10:00Z"/>
          <w:rFonts w:ascii="Times New Roman" w:hAnsi="Times New Roman" w:cs="Times New Roman"/>
        </w:rPr>
      </w:pPr>
      <w:commentRangeStart w:id="115"/>
      <w:r w:rsidRPr="00223480">
        <w:rPr>
          <w:rFonts w:ascii="Times New Roman" w:hAnsi="Times New Roman" w:cs="Times New Roman"/>
        </w:rPr>
        <w:t xml:space="preserve">Event </w:t>
      </w:r>
      <w:commentRangeEnd w:id="115"/>
      <w:r w:rsidR="00BB0EB8">
        <w:rPr>
          <w:rStyle w:val="CommentReference"/>
        </w:rPr>
        <w:commentReference w:id="115"/>
      </w:r>
      <w:r w:rsidRPr="00223480">
        <w:rPr>
          <w:rFonts w:ascii="Times New Roman" w:hAnsi="Times New Roman" w:cs="Times New Roman"/>
        </w:rPr>
        <w:t xml:space="preserve">study </w:t>
      </w:r>
      <w:ins w:id="116" w:author="Luka Sikic" w:date="2021-05-11T11:03:00Z">
        <w:r w:rsidR="004658FE" w:rsidRPr="00223480">
          <w:rPr>
            <w:rFonts w:ascii="Times New Roman" w:hAnsi="Times New Roman" w:cs="Times New Roman"/>
          </w:rPr>
          <w:t xml:space="preserve">methodology </w:t>
        </w:r>
      </w:ins>
      <w:r w:rsidRPr="00223480">
        <w:rPr>
          <w:rFonts w:ascii="Times New Roman" w:hAnsi="Times New Roman" w:cs="Times New Roman"/>
        </w:rPr>
        <w:t>is</w:t>
      </w:r>
      <w:del w:id="117" w:author="Luka Sikic" w:date="2021-05-11T11:03:00Z">
        <w:r w:rsidRPr="00223480" w:rsidDel="004658FE">
          <w:rPr>
            <w:rFonts w:ascii="Times New Roman" w:hAnsi="Times New Roman" w:cs="Times New Roman"/>
          </w:rPr>
          <w:delText xml:space="preserve"> a</w:delText>
        </w:r>
      </w:del>
      <w:r w:rsidRPr="00223480">
        <w:rPr>
          <w:rFonts w:ascii="Times New Roman" w:hAnsi="Times New Roman" w:cs="Times New Roman"/>
        </w:rPr>
        <w:t xml:space="preserve"> </w:t>
      </w:r>
      <w:del w:id="118" w:author="Luka Sikic" w:date="2021-05-11T11:03:00Z">
        <w:r w:rsidRPr="00223480" w:rsidDel="004658FE">
          <w:rPr>
            <w:rFonts w:ascii="Times New Roman" w:hAnsi="Times New Roman" w:cs="Times New Roman"/>
          </w:rPr>
          <w:delText xml:space="preserve">standardized methodology which is </w:delText>
        </w:r>
      </w:del>
      <w:r w:rsidRPr="00223480">
        <w:rPr>
          <w:rFonts w:ascii="Times New Roman" w:hAnsi="Times New Roman" w:cs="Times New Roman"/>
        </w:rPr>
        <w:t xml:space="preserve">used </w:t>
      </w:r>
      <w:ins w:id="119" w:author="Luka Sikic" w:date="2021-05-12T10:00:00Z">
        <w:r w:rsidR="0004271D">
          <w:rPr>
            <w:rFonts w:ascii="Times New Roman" w:hAnsi="Times New Roman" w:cs="Times New Roman"/>
          </w:rPr>
          <w:t>in</w:t>
        </w:r>
      </w:ins>
      <w:ins w:id="120" w:author="Luka Sikic" w:date="2021-05-12T10:01:00Z">
        <w:r w:rsidR="0004271D">
          <w:rPr>
            <w:rFonts w:ascii="Times New Roman" w:hAnsi="Times New Roman" w:cs="Times New Roman"/>
          </w:rPr>
          <w:t xml:space="preserve"> a variety of application settings with the aim </w:t>
        </w:r>
      </w:ins>
      <w:del w:id="121" w:author="Luka Sikic" w:date="2021-05-12T10:01:00Z">
        <w:r w:rsidRPr="00223480" w:rsidDel="0004271D">
          <w:rPr>
            <w:rFonts w:ascii="Times New Roman" w:hAnsi="Times New Roman" w:cs="Times New Roman"/>
          </w:rPr>
          <w:delText xml:space="preserve">to </w:delText>
        </w:r>
      </w:del>
      <w:ins w:id="122" w:author="Luka Sikic" w:date="2021-05-12T10:01:00Z">
        <w:r w:rsidR="0004271D">
          <w:rPr>
            <w:rFonts w:ascii="Times New Roman" w:hAnsi="Times New Roman" w:cs="Times New Roman"/>
          </w:rPr>
          <w:t xml:space="preserve">of </w:t>
        </w:r>
      </w:ins>
      <w:r w:rsidRPr="00223480">
        <w:rPr>
          <w:rFonts w:ascii="Times New Roman" w:hAnsi="Times New Roman" w:cs="Times New Roman"/>
        </w:rPr>
        <w:t>measur</w:t>
      </w:r>
      <w:del w:id="123" w:author="Luka Sikic" w:date="2021-05-12T10:01:00Z">
        <w:r w:rsidRPr="00223480" w:rsidDel="0004271D">
          <w:rPr>
            <w:rFonts w:ascii="Times New Roman" w:hAnsi="Times New Roman" w:cs="Times New Roman"/>
          </w:rPr>
          <w:delText>e</w:delText>
        </w:r>
      </w:del>
      <w:ins w:id="124" w:author="Luka Sikic" w:date="2021-05-12T10:01:00Z">
        <w:r w:rsidR="0004271D">
          <w:rPr>
            <w:rFonts w:ascii="Times New Roman" w:hAnsi="Times New Roman" w:cs="Times New Roman"/>
          </w:rPr>
          <w:t>ing</w:t>
        </w:r>
      </w:ins>
      <w:r w:rsidRPr="00223480">
        <w:rPr>
          <w:rFonts w:ascii="Times New Roman" w:hAnsi="Times New Roman" w:cs="Times New Roman"/>
        </w:rPr>
        <w:t xml:space="preserve"> the impact of unforeseen or unanticipated events on prices or business performance. This methodology </w:t>
      </w:r>
      <w:del w:id="125" w:author="Luka Sikic" w:date="2021-05-11T21:50:00Z">
        <w:r w:rsidRPr="00223480" w:rsidDel="00F2652B">
          <w:rPr>
            <w:rFonts w:ascii="Times New Roman" w:hAnsi="Times New Roman" w:cs="Times New Roman"/>
          </w:rPr>
          <w:delText xml:space="preserve">can also be </w:delText>
        </w:r>
      </w:del>
      <w:ins w:id="126" w:author="Luka Sikic" w:date="2021-05-11T21:50:00Z">
        <w:r w:rsidR="00F2652B">
          <w:rPr>
            <w:rFonts w:ascii="Times New Roman" w:hAnsi="Times New Roman" w:cs="Times New Roman"/>
          </w:rPr>
          <w:t xml:space="preserve">is </w:t>
        </w:r>
      </w:ins>
      <w:ins w:id="127" w:author="Luka Sikic" w:date="2021-05-12T10:01:00Z">
        <w:r w:rsidR="0004271D">
          <w:rPr>
            <w:rFonts w:ascii="Times New Roman" w:hAnsi="Times New Roman" w:cs="Times New Roman"/>
          </w:rPr>
          <w:t xml:space="preserve">has therefore found </w:t>
        </w:r>
      </w:ins>
      <w:ins w:id="128" w:author="Luka Sikic" w:date="2021-05-12T10:02:00Z">
        <w:r w:rsidR="0004271D">
          <w:rPr>
            <w:rFonts w:ascii="Times New Roman" w:hAnsi="Times New Roman" w:cs="Times New Roman"/>
          </w:rPr>
          <w:t xml:space="preserve">wide usage </w:t>
        </w:r>
      </w:ins>
      <w:del w:id="129" w:author="Luka Sikic" w:date="2021-05-12T10:02:00Z">
        <w:r w:rsidRPr="00223480" w:rsidDel="0004271D">
          <w:rPr>
            <w:rFonts w:ascii="Times New Roman" w:hAnsi="Times New Roman" w:cs="Times New Roman"/>
          </w:rPr>
          <w:delText xml:space="preserve">used </w:delText>
        </w:r>
      </w:del>
      <w:ins w:id="130" w:author="Luka Sikic" w:date="2021-05-11T21:51:00Z">
        <w:r w:rsidR="00F2652B" w:rsidRPr="00223480">
          <w:rPr>
            <w:rFonts w:ascii="Times New Roman" w:hAnsi="Times New Roman" w:cs="Times New Roman"/>
          </w:rPr>
          <w:t xml:space="preserve">in the field of finance </w:t>
        </w:r>
      </w:ins>
      <w:del w:id="131" w:author="Luka Sikic" w:date="2021-05-12T10:03:00Z">
        <w:r w:rsidRPr="00223480" w:rsidDel="0004271D">
          <w:rPr>
            <w:rFonts w:ascii="Times New Roman" w:hAnsi="Times New Roman" w:cs="Times New Roman"/>
          </w:rPr>
          <w:delText xml:space="preserve">to </w:delText>
        </w:r>
      </w:del>
      <w:ins w:id="132" w:author="Luka Sikic" w:date="2021-05-12T10:03:00Z">
        <w:r w:rsidR="0004271D">
          <w:rPr>
            <w:rFonts w:ascii="Times New Roman" w:hAnsi="Times New Roman" w:cs="Times New Roman"/>
          </w:rPr>
          <w:t xml:space="preserve">for </w:t>
        </w:r>
        <w:r w:rsidR="0004271D" w:rsidRPr="00223480">
          <w:rPr>
            <w:rFonts w:ascii="Times New Roman" w:hAnsi="Times New Roman" w:cs="Times New Roman"/>
          </w:rPr>
          <w:t xml:space="preserve"> </w:t>
        </w:r>
      </w:ins>
      <w:del w:id="133" w:author="Luka Sikic" w:date="2021-05-12T10:03:00Z">
        <w:r w:rsidRPr="00223480" w:rsidDel="0004271D">
          <w:rPr>
            <w:rFonts w:ascii="Times New Roman" w:hAnsi="Times New Roman" w:cs="Times New Roman"/>
          </w:rPr>
          <w:delText xml:space="preserve">measure </w:delText>
        </w:r>
      </w:del>
      <w:ins w:id="134" w:author="Luka Sikic" w:date="2021-05-12T10:03:00Z">
        <w:r w:rsidR="0004271D" w:rsidRPr="00223480">
          <w:rPr>
            <w:rFonts w:ascii="Times New Roman" w:hAnsi="Times New Roman" w:cs="Times New Roman"/>
          </w:rPr>
          <w:t>measu</w:t>
        </w:r>
        <w:r w:rsidR="0004271D">
          <w:rPr>
            <w:rFonts w:ascii="Times New Roman" w:hAnsi="Times New Roman" w:cs="Times New Roman"/>
          </w:rPr>
          <w:t>ring</w:t>
        </w:r>
        <w:r w:rsidR="0004271D" w:rsidRPr="00223480">
          <w:rPr>
            <w:rFonts w:ascii="Times New Roman" w:hAnsi="Times New Roman" w:cs="Times New Roman"/>
          </w:rPr>
          <w:t xml:space="preserve"> </w:t>
        </w:r>
      </w:ins>
      <w:r w:rsidRPr="00223480">
        <w:rPr>
          <w:rFonts w:ascii="Times New Roman" w:hAnsi="Times New Roman" w:cs="Times New Roman"/>
        </w:rPr>
        <w:t xml:space="preserve">corporate announcements on financial performance, investor behavior or similar. </w:t>
      </w:r>
      <w:del w:id="135" w:author="Luka Sikic" w:date="2021-05-11T21:51:00Z">
        <w:r w:rsidRPr="00223480" w:rsidDel="00F2652B">
          <w:rPr>
            <w:rFonts w:ascii="Times New Roman" w:hAnsi="Times New Roman" w:cs="Times New Roman"/>
          </w:rPr>
          <w:delText xml:space="preserve">Therefore, this methodology is widely used and very interesting for use in the field of finance. </w:delText>
        </w:r>
      </w:del>
      <w:r w:rsidRPr="00223480">
        <w:rPr>
          <w:rFonts w:ascii="Times New Roman" w:hAnsi="Times New Roman" w:cs="Times New Roman"/>
        </w:rPr>
        <w:t xml:space="preserve">The </w:t>
      </w:r>
      <w:del w:id="136" w:author="Luka Sikic" w:date="2021-05-12T10:03:00Z">
        <w:r w:rsidRPr="00223480" w:rsidDel="0004271D">
          <w:rPr>
            <w:rFonts w:ascii="Times New Roman" w:hAnsi="Times New Roman" w:cs="Times New Roman"/>
          </w:rPr>
          <w:delText xml:space="preserve">basic </w:delText>
        </w:r>
      </w:del>
      <w:ins w:id="137" w:author="Luka Sikic" w:date="2021-05-12T10:03:00Z">
        <w:r w:rsidR="0004271D">
          <w:rPr>
            <w:rFonts w:ascii="Times New Roman" w:hAnsi="Times New Roman" w:cs="Times New Roman"/>
          </w:rPr>
          <w:t>implicit</w:t>
        </w:r>
        <w:r w:rsidR="0004271D" w:rsidRPr="00223480">
          <w:rPr>
            <w:rFonts w:ascii="Times New Roman" w:hAnsi="Times New Roman" w:cs="Times New Roman"/>
          </w:rPr>
          <w:t xml:space="preserve"> </w:t>
        </w:r>
      </w:ins>
      <w:r w:rsidRPr="00223480">
        <w:rPr>
          <w:rFonts w:ascii="Times New Roman" w:hAnsi="Times New Roman" w:cs="Times New Roman"/>
        </w:rPr>
        <w:t xml:space="preserve">assumption for the application of </w:t>
      </w:r>
      <w:del w:id="138" w:author="Luka Sikic" w:date="2021-05-12T10:03:00Z">
        <w:r w:rsidRPr="00223480" w:rsidDel="0004271D">
          <w:rPr>
            <w:rFonts w:ascii="Times New Roman" w:hAnsi="Times New Roman" w:cs="Times New Roman"/>
          </w:rPr>
          <w:delText>this methodology</w:delText>
        </w:r>
      </w:del>
      <w:ins w:id="139" w:author="Luka Sikic" w:date="2021-05-12T10:03:00Z">
        <w:r w:rsidR="0004271D">
          <w:rPr>
            <w:rFonts w:ascii="Times New Roman" w:hAnsi="Times New Roman" w:cs="Times New Roman"/>
          </w:rPr>
          <w:t xml:space="preserve">event study methodology </w:t>
        </w:r>
      </w:ins>
      <w:del w:id="140" w:author="Luka Sikic" w:date="2021-05-12T10:04:00Z">
        <w:r w:rsidRPr="00223480" w:rsidDel="0004271D">
          <w:rPr>
            <w:rFonts w:ascii="Times New Roman" w:hAnsi="Times New Roman" w:cs="Times New Roman"/>
          </w:rPr>
          <w:delText xml:space="preserve"> </w:delText>
        </w:r>
      </w:del>
      <w:r w:rsidRPr="00223480">
        <w:rPr>
          <w:rFonts w:ascii="Times New Roman" w:hAnsi="Times New Roman" w:cs="Times New Roman"/>
        </w:rPr>
        <w:t xml:space="preserve">is that </w:t>
      </w:r>
      <w:del w:id="141" w:author="Luka Sikic" w:date="2021-05-11T21:51:00Z">
        <w:r w:rsidRPr="00223480" w:rsidDel="00F2652B">
          <w:rPr>
            <w:rFonts w:ascii="Times New Roman" w:hAnsi="Times New Roman" w:cs="Times New Roman"/>
          </w:rPr>
          <w:delText xml:space="preserve">the </w:delText>
        </w:r>
      </w:del>
      <w:r w:rsidRPr="00223480">
        <w:rPr>
          <w:rFonts w:ascii="Times New Roman" w:hAnsi="Times New Roman" w:cs="Times New Roman"/>
        </w:rPr>
        <w:t>markets are efficient, i.e. publicly available information are reflected in the prices of securities</w:t>
      </w:r>
      <w:ins w:id="142" w:author="Luka Sikic" w:date="2021-05-12T10:04:00Z">
        <w:r w:rsidR="0004271D">
          <w:rPr>
            <w:rFonts w:ascii="Times New Roman" w:hAnsi="Times New Roman" w:cs="Times New Roman"/>
          </w:rPr>
          <w:t>,</w:t>
        </w:r>
      </w:ins>
      <w:del w:id="143" w:author="Luka Sikic" w:date="2021-05-12T10:04:00Z">
        <w:r w:rsidRPr="00223480" w:rsidDel="0004271D">
          <w:rPr>
            <w:rFonts w:ascii="Times New Roman" w:hAnsi="Times New Roman" w:cs="Times New Roman"/>
          </w:rPr>
          <w:delText>. According to</w:delText>
        </w:r>
      </w:del>
      <w:ins w:id="144" w:author="Luka Sikic" w:date="2021-05-12T10:04:00Z">
        <w:r w:rsidR="0004271D">
          <w:rPr>
            <w:rFonts w:ascii="Times New Roman" w:hAnsi="Times New Roman" w:cs="Times New Roman"/>
          </w:rPr>
          <w:t xml:space="preserve"> </w:t>
        </w:r>
      </w:ins>
      <w:ins w:id="145" w:author="Luka Sikic" w:date="2021-05-12T10:05:00Z">
        <w:r w:rsidR="0004271D">
          <w:rPr>
            <w:rFonts w:ascii="Times New Roman" w:hAnsi="Times New Roman" w:cs="Times New Roman"/>
          </w:rPr>
          <w:t>so</w:t>
        </w:r>
      </w:ins>
      <w:ins w:id="146" w:author="Luka Sikic" w:date="2021-05-12T10:04:00Z">
        <w:r w:rsidR="0004271D">
          <w:rPr>
            <w:rFonts w:ascii="Times New Roman" w:hAnsi="Times New Roman" w:cs="Times New Roman"/>
          </w:rPr>
          <w:t xml:space="preserve"> it was </w:t>
        </w:r>
      </w:ins>
      <w:ins w:id="147" w:author="Luka Sikic" w:date="2021-05-12T10:05:00Z">
        <w:r w:rsidR="0004271D">
          <w:rPr>
            <w:rFonts w:ascii="Times New Roman" w:hAnsi="Times New Roman" w:cs="Times New Roman"/>
          </w:rPr>
          <w:t xml:space="preserve">used </w:t>
        </w:r>
        <w:r w:rsidR="00BB0EB8">
          <w:rPr>
            <w:rFonts w:ascii="Times New Roman" w:hAnsi="Times New Roman" w:cs="Times New Roman"/>
          </w:rPr>
          <w:t>in economics for</w:t>
        </w:r>
      </w:ins>
      <w:r w:rsidRPr="00223480">
        <w:rPr>
          <w:rFonts w:ascii="Times New Roman" w:hAnsi="Times New Roman" w:cs="Times New Roman"/>
        </w:rPr>
        <w:t xml:space="preserve"> </w:t>
      </w:r>
      <w:ins w:id="148" w:author="Luka Sikic" w:date="2021-05-12T10:05:00Z">
        <w:r w:rsidR="00BB0EB8" w:rsidRPr="00223480">
          <w:rPr>
            <w:rFonts w:ascii="Times New Roman" w:hAnsi="Times New Roman" w:cs="Times New Roman"/>
          </w:rPr>
          <w:lastRenderedPageBreak/>
          <w:t>test</w:t>
        </w:r>
        <w:r w:rsidR="00BB0EB8">
          <w:rPr>
            <w:rFonts w:ascii="Times New Roman" w:hAnsi="Times New Roman" w:cs="Times New Roman"/>
          </w:rPr>
          <w:t>ing</w:t>
        </w:r>
        <w:r w:rsidR="00BB0EB8" w:rsidRPr="00223480">
          <w:rPr>
            <w:rFonts w:ascii="Times New Roman" w:hAnsi="Times New Roman" w:cs="Times New Roman"/>
          </w:rPr>
          <w:t xml:space="preserve"> the market efficiency on the capital market</w:t>
        </w:r>
        <w:r w:rsidR="00BB0EB8">
          <w:rPr>
            <w:rFonts w:ascii="Times New Roman" w:hAnsi="Times New Roman" w:cs="Times New Roman"/>
          </w:rPr>
          <w:t xml:space="preserve"> (</w:t>
        </w:r>
      </w:ins>
      <w:r w:rsidRPr="00223480">
        <w:rPr>
          <w:rFonts w:ascii="Times New Roman" w:hAnsi="Times New Roman" w:cs="Times New Roman"/>
        </w:rPr>
        <w:t>Kothari and Warner</w:t>
      </w:r>
      <w:ins w:id="149" w:author="Luka Sikic" w:date="2021-05-12T10:05:00Z">
        <w:r w:rsidR="00BB0EB8">
          <w:rPr>
            <w:rFonts w:ascii="Times New Roman" w:hAnsi="Times New Roman" w:cs="Times New Roman"/>
          </w:rPr>
          <w:t>,</w:t>
        </w:r>
      </w:ins>
      <w:del w:id="150" w:author="Luka Sikic" w:date="2021-05-12T10:05:00Z">
        <w:r w:rsidRPr="00223480" w:rsidDel="00BB0EB8">
          <w:rPr>
            <w:rFonts w:ascii="Times New Roman" w:hAnsi="Times New Roman" w:cs="Times New Roman"/>
          </w:rPr>
          <w:delText xml:space="preserve"> (</w:delText>
        </w:r>
      </w:del>
      <w:r w:rsidRPr="00223480">
        <w:rPr>
          <w:rFonts w:ascii="Times New Roman" w:hAnsi="Times New Roman" w:cs="Times New Roman"/>
        </w:rPr>
        <w:t>2007)</w:t>
      </w:r>
      <w:del w:id="151" w:author="Luka Sikic" w:date="2021-05-12T10:05:00Z">
        <w:r w:rsidRPr="00223480" w:rsidDel="00BB0EB8">
          <w:rPr>
            <w:rFonts w:ascii="Times New Roman" w:hAnsi="Times New Roman" w:cs="Times New Roman"/>
          </w:rPr>
          <w:delText xml:space="preserve"> event study can be used to test the market efficiency on the capital market</w:delText>
        </w:r>
      </w:del>
      <w:r w:rsidRPr="00223480">
        <w:rPr>
          <w:rFonts w:ascii="Times New Roman" w:hAnsi="Times New Roman" w:cs="Times New Roman"/>
        </w:rPr>
        <w:t xml:space="preserve">. </w:t>
      </w:r>
      <w:ins w:id="152" w:author="Luka Sikic" w:date="2021-05-12T10:06:00Z">
        <w:r w:rsidR="00BB0EB8">
          <w:rPr>
            <w:rFonts w:ascii="Times New Roman" w:hAnsi="Times New Roman" w:cs="Times New Roman"/>
          </w:rPr>
          <w:t xml:space="preserve">However, </w:t>
        </w:r>
      </w:ins>
      <w:del w:id="153" w:author="Luka Sikic" w:date="2021-05-12T10:06:00Z">
        <w:r w:rsidRPr="00223480" w:rsidDel="00BB0EB8">
          <w:rPr>
            <w:rFonts w:ascii="Times New Roman" w:hAnsi="Times New Roman" w:cs="Times New Roman"/>
          </w:rPr>
          <w:delText xml:space="preserve">Although market efficiency </w:delText>
        </w:r>
        <w:r w:rsidR="003F77C6" w:rsidRPr="00223480" w:rsidDel="00BB0EB8">
          <w:rPr>
            <w:rFonts w:ascii="Times New Roman" w:hAnsi="Times New Roman" w:cs="Times New Roman"/>
          </w:rPr>
          <w:delText>changes</w:delText>
        </w:r>
        <w:r w:rsidRPr="00223480" w:rsidDel="00BB0EB8">
          <w:rPr>
            <w:rFonts w:ascii="Times New Roman" w:hAnsi="Times New Roman" w:cs="Times New Roman"/>
          </w:rPr>
          <w:delText xml:space="preserve"> over time, </w:delText>
        </w:r>
      </w:del>
      <w:r w:rsidRPr="00223480">
        <w:rPr>
          <w:rFonts w:ascii="Times New Roman" w:hAnsi="Times New Roman" w:cs="Times New Roman"/>
        </w:rPr>
        <w:t>Novak (2019) rejected the weak-form efficiency hypothesis on Croatian capital market.</w:t>
      </w:r>
    </w:p>
    <w:p w14:paraId="5BD81D79" w14:textId="77777777" w:rsidR="00BB0EB8" w:rsidRDefault="00BB0EB8" w:rsidP="00BB0EB8">
      <w:pPr>
        <w:pStyle w:val="FirstParagraph"/>
        <w:spacing w:before="0" w:after="0"/>
        <w:jc w:val="both"/>
        <w:rPr>
          <w:ins w:id="154" w:author="Luka Sikic" w:date="2021-05-12T10:10:00Z"/>
          <w:rFonts w:ascii="Times New Roman" w:hAnsi="Times New Roman" w:cs="Times New Roman"/>
        </w:rPr>
      </w:pPr>
      <w:ins w:id="155" w:author="Luka Sikic" w:date="2021-05-12T10:10:00Z">
        <w:r>
          <w:rPr>
            <w:rFonts w:ascii="Times New Roman" w:hAnsi="Times New Roman" w:cs="Times New Roman"/>
          </w:rPr>
          <w:t xml:space="preserve"> </w:t>
        </w:r>
      </w:ins>
      <w:r w:rsidR="00EA3E30" w:rsidRPr="00223480">
        <w:rPr>
          <w:rFonts w:ascii="Times New Roman" w:hAnsi="Times New Roman" w:cs="Times New Roman"/>
        </w:rPr>
        <w:t xml:space="preserve">One of the first authors which showed the usefulness of the event study methodology were Ball and Brown (1968) who researched the impact of earnings surprises on stock prices. Brown and Warner (1980) have compared different event study methodologies and concluded that complicated methodologies will not benefit with better results in comparison with a simple one factor market model. Asquith and Mullins (1983) concluded that initiating a dividend policy as an information has a strong and positive impact on the market reaction. </w:t>
      </w:r>
      <w:proofErr w:type="spellStart"/>
      <w:r w:rsidR="00EA3E30" w:rsidRPr="00223480">
        <w:rPr>
          <w:rFonts w:ascii="Times New Roman" w:hAnsi="Times New Roman" w:cs="Times New Roman"/>
        </w:rPr>
        <w:t>Miletić</w:t>
      </w:r>
      <w:proofErr w:type="spellEnd"/>
      <w:r w:rsidR="00EA3E30" w:rsidRPr="00223480">
        <w:rPr>
          <w:rFonts w:ascii="Times New Roman" w:hAnsi="Times New Roman" w:cs="Times New Roman"/>
        </w:rPr>
        <w:t xml:space="preserve"> (2011) analyzed impact of dividend announcement on Croatian capital market by event study methodology. Results confirmed that increase or decrease of dividend significantly affect stock price in the same direction while dividend retention had no </w:t>
      </w:r>
      <w:proofErr w:type="spellStart"/>
      <w:r w:rsidR="00EA3E30" w:rsidRPr="00223480">
        <w:rPr>
          <w:rFonts w:ascii="Times New Roman" w:hAnsi="Times New Roman" w:cs="Times New Roman"/>
        </w:rPr>
        <w:t>affect</w:t>
      </w:r>
      <w:proofErr w:type="spellEnd"/>
      <w:r w:rsidR="00EA3E30" w:rsidRPr="00223480">
        <w:rPr>
          <w:rFonts w:ascii="Times New Roman" w:hAnsi="Times New Roman" w:cs="Times New Roman"/>
        </w:rPr>
        <w:t xml:space="preserve"> on stock price. </w:t>
      </w:r>
      <w:proofErr w:type="spellStart"/>
      <w:r w:rsidR="00EA3E30" w:rsidRPr="00223480">
        <w:rPr>
          <w:rFonts w:ascii="Times New Roman" w:hAnsi="Times New Roman" w:cs="Times New Roman"/>
        </w:rPr>
        <w:t>Abarbanell</w:t>
      </w:r>
      <w:proofErr w:type="spellEnd"/>
      <w:r w:rsidR="00EA3E30" w:rsidRPr="00223480">
        <w:rPr>
          <w:rFonts w:ascii="Times New Roman" w:hAnsi="Times New Roman" w:cs="Times New Roman"/>
        </w:rPr>
        <w:t xml:space="preserve"> and Park (2016) found that companies with larger ex ante earnings response coefficients are linked to a greater propensity to positively bias earnings surprise and more negative intercepts in regressions of announcements returns on earnings surprises. </w:t>
      </w:r>
      <w:proofErr w:type="spellStart"/>
      <w:r w:rsidR="00EA3E30" w:rsidRPr="00223480">
        <w:rPr>
          <w:rFonts w:ascii="Times New Roman" w:hAnsi="Times New Roman" w:cs="Times New Roman"/>
        </w:rPr>
        <w:t>Škrinjarić</w:t>
      </w:r>
      <w:proofErr w:type="spellEnd"/>
      <w:r w:rsidR="00EA3E30" w:rsidRPr="00223480">
        <w:rPr>
          <w:rFonts w:ascii="Times New Roman" w:hAnsi="Times New Roman" w:cs="Times New Roman"/>
        </w:rPr>
        <w:t xml:space="preserve"> and </w:t>
      </w:r>
      <w:proofErr w:type="spellStart"/>
      <w:r w:rsidR="00EA3E30" w:rsidRPr="00223480">
        <w:rPr>
          <w:rFonts w:ascii="Times New Roman" w:hAnsi="Times New Roman" w:cs="Times New Roman"/>
        </w:rPr>
        <w:t>Orlović</w:t>
      </w:r>
      <w:proofErr w:type="spellEnd"/>
      <w:r w:rsidR="00EA3E30" w:rsidRPr="00223480">
        <w:rPr>
          <w:rFonts w:ascii="Times New Roman" w:hAnsi="Times New Roman" w:cs="Times New Roman"/>
        </w:rPr>
        <w:t xml:space="preserve"> (2019) applied event study methodology in order to test whether political events regarding the concern </w:t>
      </w:r>
      <w:proofErr w:type="spellStart"/>
      <w:r w:rsidR="00EA3E30" w:rsidRPr="00223480">
        <w:rPr>
          <w:rFonts w:ascii="Times New Roman" w:hAnsi="Times New Roman" w:cs="Times New Roman"/>
        </w:rPr>
        <w:t>Agrokor</w:t>
      </w:r>
      <w:proofErr w:type="spellEnd"/>
      <w:r w:rsidR="00EA3E30" w:rsidRPr="00223480">
        <w:rPr>
          <w:rFonts w:ascii="Times New Roman" w:hAnsi="Times New Roman" w:cs="Times New Roman"/>
        </w:rPr>
        <w:t xml:space="preserve"> affect stock prices. Their results indicate that stocks which belong to </w:t>
      </w:r>
      <w:proofErr w:type="spellStart"/>
      <w:r w:rsidR="00EA3E30" w:rsidRPr="00223480">
        <w:rPr>
          <w:rFonts w:ascii="Times New Roman" w:hAnsi="Times New Roman" w:cs="Times New Roman"/>
        </w:rPr>
        <w:t>Agrokor</w:t>
      </w:r>
      <w:proofErr w:type="spellEnd"/>
      <w:r w:rsidR="00EA3E30" w:rsidRPr="00223480">
        <w:rPr>
          <w:rFonts w:ascii="Times New Roman" w:hAnsi="Times New Roman" w:cs="Times New Roman"/>
        </w:rPr>
        <w:t xml:space="preserve"> concern </w:t>
      </w:r>
      <w:r w:rsidR="00EA3E30" w:rsidRPr="004009CB">
        <w:rPr>
          <w:rFonts w:ascii="Times New Roman" w:hAnsi="Times New Roman" w:cs="Times New Roman"/>
        </w:rPr>
        <w:t>suffered from lowering returns while other liquid stocks on the Zagreb stock exchange were not affected.</w:t>
      </w:r>
      <w:r w:rsidR="004009CB" w:rsidRPr="004009CB">
        <w:rPr>
          <w:rFonts w:ascii="Times New Roman" w:hAnsi="Times New Roman" w:cs="Times New Roman"/>
        </w:rPr>
        <w:t xml:space="preserve"> </w:t>
      </w:r>
    </w:p>
    <w:p w14:paraId="5F8F0C32" w14:textId="77777777" w:rsidR="00BB0EB8" w:rsidRDefault="00BB0EB8" w:rsidP="00BB0EB8">
      <w:pPr>
        <w:pStyle w:val="FirstParagraph"/>
        <w:spacing w:before="0" w:after="0"/>
        <w:jc w:val="both"/>
        <w:rPr>
          <w:ins w:id="156" w:author="Luka Sikic" w:date="2021-05-12T10:10:00Z"/>
          <w:rFonts w:ascii="Times New Roman" w:hAnsi="Times New Roman" w:cs="Times New Roman"/>
        </w:rPr>
      </w:pPr>
    </w:p>
    <w:p w14:paraId="37B4A62C" w14:textId="67895098" w:rsidR="00F136BF" w:rsidRPr="004009CB" w:rsidDel="00BB0EB8" w:rsidRDefault="004009CB">
      <w:pPr>
        <w:pStyle w:val="FirstParagraph"/>
        <w:spacing w:before="0" w:after="0"/>
        <w:jc w:val="both"/>
        <w:rPr>
          <w:del w:id="157" w:author="Luka Sikic" w:date="2021-05-12T10:10:00Z"/>
          <w:rFonts w:ascii="Times New Roman" w:hAnsi="Times New Roman" w:cs="Times New Roman"/>
        </w:rPr>
        <w:pPrChange w:id="158" w:author="Luka Sikic" w:date="2021-05-12T10:10:00Z">
          <w:pPr>
            <w:pStyle w:val="BodyText"/>
            <w:spacing w:before="0" w:after="0"/>
            <w:ind w:firstLine="284"/>
            <w:jc w:val="both"/>
          </w:pPr>
        </w:pPrChange>
      </w:pPr>
      <w:proofErr w:type="spellStart"/>
      <w:r w:rsidRPr="004009CB">
        <w:rPr>
          <w:rFonts w:ascii="Times New Roman" w:hAnsi="Times New Roman" w:cs="Times New Roman"/>
        </w:rPr>
        <w:t>Albulescu</w:t>
      </w:r>
      <w:proofErr w:type="spellEnd"/>
      <w:r w:rsidRPr="004009CB">
        <w:rPr>
          <w:rFonts w:ascii="Times New Roman" w:hAnsi="Times New Roman" w:cs="Times New Roman"/>
        </w:rPr>
        <w:t xml:space="preserve"> (</w:t>
      </w:r>
      <w:r w:rsidR="00C153F4">
        <w:fldChar w:fldCharType="begin"/>
      </w:r>
      <w:r w:rsidR="00C153F4">
        <w:instrText xml:space="preserve"> HYPERLINK \l "ref-Abul" \h </w:instrText>
      </w:r>
      <w:r w:rsidR="00C153F4">
        <w:fldChar w:fldCharType="separate"/>
      </w:r>
      <w:r w:rsidRPr="004009CB">
        <w:rPr>
          <w:rStyle w:val="Hyperlink"/>
          <w:rFonts w:ascii="Times New Roman" w:hAnsi="Times New Roman" w:cs="Times New Roman"/>
          <w:color w:val="auto"/>
        </w:rPr>
        <w:t>2020</w:t>
      </w:r>
      <w:r w:rsidR="00C153F4">
        <w:rPr>
          <w:rStyle w:val="Hyperlink"/>
          <w:rFonts w:ascii="Times New Roman" w:hAnsi="Times New Roman" w:cs="Times New Roman"/>
          <w:color w:val="auto"/>
        </w:rPr>
        <w:fldChar w:fldCharType="end"/>
      </w:r>
      <w:r w:rsidRPr="004009CB">
        <w:rPr>
          <w:rFonts w:ascii="Times New Roman" w:hAnsi="Times New Roman" w:cs="Times New Roman"/>
        </w:rPr>
        <w:t>) researched new COVID-19 official cases announcements and death ratio on the financial markets volatility index (VIX). Author h</w:t>
      </w:r>
      <w:r w:rsidR="004668EB">
        <w:rPr>
          <w:rFonts w:ascii="Times New Roman" w:hAnsi="Times New Roman" w:cs="Times New Roman"/>
        </w:rPr>
        <w:t>as</w:t>
      </w:r>
      <w:r w:rsidRPr="004009CB">
        <w:rPr>
          <w:rFonts w:ascii="Times New Roman" w:hAnsi="Times New Roman" w:cs="Times New Roman"/>
        </w:rPr>
        <w:t xml:space="preserve"> concluded that new cases reported outside China </w:t>
      </w:r>
      <w:del w:id="159" w:author="Luka Sikic" w:date="2021-05-11T11:11:00Z">
        <w:r w:rsidRPr="004009CB" w:rsidDel="00902A09">
          <w:rPr>
            <w:rFonts w:ascii="Times New Roman" w:hAnsi="Times New Roman" w:cs="Times New Roman"/>
          </w:rPr>
          <w:delText xml:space="preserve">has </w:delText>
        </w:r>
      </w:del>
      <w:ins w:id="160" w:author="Luka Sikic" w:date="2021-05-11T11:11:00Z">
        <w:r w:rsidR="00902A09">
          <w:rPr>
            <w:rFonts w:ascii="Times New Roman" w:hAnsi="Times New Roman" w:cs="Times New Roman"/>
          </w:rPr>
          <w:t>have</w:t>
        </w:r>
        <w:r w:rsidR="00902A09" w:rsidRPr="004009CB">
          <w:rPr>
            <w:rFonts w:ascii="Times New Roman" w:hAnsi="Times New Roman" w:cs="Times New Roman"/>
          </w:rPr>
          <w:t xml:space="preserve"> </w:t>
        </w:r>
      </w:ins>
      <w:r w:rsidRPr="004009CB">
        <w:rPr>
          <w:rFonts w:ascii="Times New Roman" w:hAnsi="Times New Roman" w:cs="Times New Roman"/>
        </w:rPr>
        <w:t xml:space="preserve">positive impact on VIX, death ratio has significant positive impact on VIX, and the spread of the COVID-19 increase financial volatility. Chia, </w:t>
      </w:r>
      <w:proofErr w:type="spellStart"/>
      <w:r w:rsidRPr="004009CB">
        <w:rPr>
          <w:rFonts w:ascii="Times New Roman" w:hAnsi="Times New Roman" w:cs="Times New Roman"/>
        </w:rPr>
        <w:t>Khim</w:t>
      </w:r>
      <w:proofErr w:type="spellEnd"/>
      <w:r w:rsidRPr="004009CB">
        <w:rPr>
          <w:rFonts w:ascii="Times New Roman" w:hAnsi="Times New Roman" w:cs="Times New Roman"/>
        </w:rPr>
        <w:t xml:space="preserve">-Sen Liew and Rowland (2020) research the relation between Malaysian stock market and variables related to COVID-19 their results suggest that daily new cases had negative but insignificant impact on the indices returns. On the other </w:t>
      </w:r>
      <w:proofErr w:type="gramStart"/>
      <w:r w:rsidRPr="004009CB">
        <w:rPr>
          <w:rFonts w:ascii="Times New Roman" w:hAnsi="Times New Roman" w:cs="Times New Roman"/>
        </w:rPr>
        <w:t>hand</w:t>
      </w:r>
      <w:proofErr w:type="gramEnd"/>
      <w:r w:rsidRPr="004009CB">
        <w:rPr>
          <w:rFonts w:ascii="Times New Roman" w:hAnsi="Times New Roman" w:cs="Times New Roman"/>
        </w:rPr>
        <w:t xml:space="preserve"> authors also found that movement control order had significant and positive impact on all indices’ returns which is quite surprising.</w:t>
      </w:r>
      <w:ins w:id="161" w:author="Luka Sikic" w:date="2021-05-12T10:10:00Z">
        <w:r w:rsidR="00BB0EB8">
          <w:rPr>
            <w:rFonts w:ascii="Times New Roman" w:hAnsi="Times New Roman" w:cs="Times New Roman"/>
          </w:rPr>
          <w:t xml:space="preserve"> </w:t>
        </w:r>
      </w:ins>
    </w:p>
    <w:p w14:paraId="6C5D531B" w14:textId="1233C7EB" w:rsidR="00E723B1" w:rsidDel="00BB0EB8" w:rsidRDefault="00E723B1">
      <w:pPr>
        <w:pStyle w:val="FirstParagraph"/>
        <w:spacing w:before="0" w:after="0"/>
        <w:jc w:val="both"/>
        <w:rPr>
          <w:del w:id="162" w:author="Luka Sikic" w:date="2021-05-12T10:10:00Z"/>
          <w:rFonts w:ascii="Times New Roman" w:hAnsi="Times New Roman" w:cs="Times New Roman"/>
        </w:rPr>
        <w:pPrChange w:id="163" w:author="Luka Sikic" w:date="2021-05-12T10:10:00Z">
          <w:pPr>
            <w:pStyle w:val="BodyText"/>
            <w:spacing w:before="0" w:after="0"/>
            <w:ind w:firstLine="284"/>
            <w:jc w:val="both"/>
          </w:pPr>
        </w:pPrChange>
      </w:pPr>
    </w:p>
    <w:p w14:paraId="5CFED504" w14:textId="4480798C" w:rsidR="00E723B1" w:rsidDel="002F4A0E" w:rsidRDefault="002A3B4F" w:rsidP="005E3D53">
      <w:pPr>
        <w:pStyle w:val="BodyText"/>
        <w:spacing w:before="0" w:after="0"/>
        <w:jc w:val="both"/>
        <w:rPr>
          <w:del w:id="164" w:author="Luka Sikic" w:date="2021-05-11T11:12:00Z"/>
          <w:rFonts w:ascii="Times New Roman" w:hAnsi="Times New Roman" w:cs="Times New Roman"/>
        </w:rPr>
      </w:pPr>
      <w:del w:id="165" w:author="Luka Sikic" w:date="2021-05-11T11:11:00Z">
        <w:r w:rsidDel="00902A09">
          <w:rPr>
            <w:rFonts w:ascii="Times New Roman" w:hAnsi="Times New Roman" w:cs="Times New Roman"/>
          </w:rPr>
          <w:delText>I</w:delText>
        </w:r>
        <w:r w:rsidRPr="002A3B4F" w:rsidDel="00902A09">
          <w:rPr>
            <w:rFonts w:ascii="Times New Roman" w:hAnsi="Times New Roman" w:cs="Times New Roman"/>
          </w:rPr>
          <w:delText>t is quite certain that the pandemic has caused capital market shocks around the world</w:delText>
        </w:r>
        <w:r w:rsidR="005E3D53" w:rsidDel="00902A09">
          <w:rPr>
            <w:rFonts w:ascii="Times New Roman" w:hAnsi="Times New Roman" w:cs="Times New Roman"/>
          </w:rPr>
          <w:delText xml:space="preserve">. </w:delText>
        </w:r>
      </w:del>
      <w:r w:rsidR="005E3D53">
        <w:rPr>
          <w:rFonts w:ascii="Times New Roman" w:hAnsi="Times New Roman" w:cs="Times New Roman"/>
        </w:rPr>
        <w:t>T</w:t>
      </w:r>
      <w:r w:rsidR="001F1D37" w:rsidRPr="001F1D37">
        <w:rPr>
          <w:rFonts w:ascii="Times New Roman" w:hAnsi="Times New Roman" w:cs="Times New Roman"/>
        </w:rPr>
        <w:t xml:space="preserve">here is a significant body of recent </w:t>
      </w:r>
      <w:del w:id="166" w:author="Luka Sikic" w:date="2021-05-11T11:11:00Z">
        <w:r w:rsidR="001F1D37" w:rsidRPr="001F1D37" w:rsidDel="00902A09">
          <w:rPr>
            <w:rFonts w:ascii="Times New Roman" w:hAnsi="Times New Roman" w:cs="Times New Roman"/>
          </w:rPr>
          <w:delText>work</w:delText>
        </w:r>
        <w:r w:rsidR="0096076D" w:rsidDel="00902A09">
          <w:rPr>
            <w:rFonts w:ascii="Times New Roman" w:hAnsi="Times New Roman" w:cs="Times New Roman"/>
          </w:rPr>
          <w:delText>s</w:delText>
        </w:r>
        <w:r w:rsidR="001F1D37" w:rsidRPr="001F1D37" w:rsidDel="00902A09">
          <w:rPr>
            <w:rFonts w:ascii="Times New Roman" w:hAnsi="Times New Roman" w:cs="Times New Roman"/>
          </w:rPr>
          <w:delText xml:space="preserve"> </w:delText>
        </w:r>
      </w:del>
      <w:proofErr w:type="spellStart"/>
      <w:ins w:id="167" w:author="Luka Sikic" w:date="2021-05-11T11:11:00Z">
        <w:r w:rsidR="00902A09">
          <w:rPr>
            <w:rFonts w:ascii="Times New Roman" w:hAnsi="Times New Roman" w:cs="Times New Roman"/>
          </w:rPr>
          <w:t>reseach</w:t>
        </w:r>
        <w:proofErr w:type="spellEnd"/>
        <w:r w:rsidR="00902A09" w:rsidRPr="001F1D37">
          <w:rPr>
            <w:rFonts w:ascii="Times New Roman" w:hAnsi="Times New Roman" w:cs="Times New Roman"/>
          </w:rPr>
          <w:t xml:space="preserve"> </w:t>
        </w:r>
      </w:ins>
      <w:r w:rsidR="001F1D37" w:rsidRPr="001F1D37">
        <w:rPr>
          <w:rFonts w:ascii="Times New Roman" w:hAnsi="Times New Roman" w:cs="Times New Roman"/>
        </w:rPr>
        <w:t>that explore</w:t>
      </w:r>
      <w:ins w:id="168" w:author="Luka Sikic" w:date="2021-05-11T11:12:00Z">
        <w:r w:rsidR="00902A09">
          <w:rPr>
            <w:rFonts w:ascii="Times New Roman" w:hAnsi="Times New Roman" w:cs="Times New Roman"/>
          </w:rPr>
          <w:t>s</w:t>
        </w:r>
      </w:ins>
      <w:r w:rsidR="001F1D37" w:rsidRPr="001F1D37">
        <w:rPr>
          <w:rFonts w:ascii="Times New Roman" w:hAnsi="Times New Roman" w:cs="Times New Roman"/>
        </w:rPr>
        <w:t xml:space="preserve"> the impact of </w:t>
      </w:r>
      <w:r w:rsidR="0034147C">
        <w:rPr>
          <w:rFonts w:ascii="Times New Roman" w:hAnsi="Times New Roman" w:cs="Times New Roman"/>
        </w:rPr>
        <w:t>COVID-</w:t>
      </w:r>
      <w:r w:rsidR="001F1D37" w:rsidRPr="001F1D37">
        <w:rPr>
          <w:rFonts w:ascii="Times New Roman" w:hAnsi="Times New Roman" w:cs="Times New Roman"/>
        </w:rPr>
        <w:t>19 on the capital market</w:t>
      </w:r>
      <w:ins w:id="169" w:author="Luka Sikic" w:date="2021-05-11T11:12:00Z">
        <w:r w:rsidR="00902A09">
          <w:rPr>
            <w:rFonts w:ascii="Times New Roman" w:hAnsi="Times New Roman" w:cs="Times New Roman"/>
          </w:rPr>
          <w:t>s</w:t>
        </w:r>
      </w:ins>
      <w:r w:rsidR="0096076D">
        <w:rPr>
          <w:rFonts w:ascii="Times New Roman" w:hAnsi="Times New Roman" w:cs="Times New Roman"/>
        </w:rPr>
        <w:t xml:space="preserve"> (Mazur, Dang and Vega</w:t>
      </w:r>
      <w:r w:rsidR="00D44BB6">
        <w:rPr>
          <w:rFonts w:ascii="Times New Roman" w:hAnsi="Times New Roman" w:cs="Times New Roman"/>
        </w:rPr>
        <w:t xml:space="preserve"> 2021; </w:t>
      </w:r>
      <w:proofErr w:type="spellStart"/>
      <w:r w:rsidR="0076798F">
        <w:rPr>
          <w:rFonts w:ascii="Times New Roman" w:hAnsi="Times New Roman" w:cs="Times New Roman"/>
        </w:rPr>
        <w:t>Ramelli</w:t>
      </w:r>
      <w:proofErr w:type="spellEnd"/>
      <w:r w:rsidR="0076798F">
        <w:rPr>
          <w:rFonts w:ascii="Times New Roman" w:hAnsi="Times New Roman" w:cs="Times New Roman"/>
        </w:rPr>
        <w:t xml:space="preserve"> and Wagner, 2020; </w:t>
      </w:r>
      <w:r w:rsidR="00CD5C9F">
        <w:rPr>
          <w:rFonts w:ascii="Times New Roman" w:hAnsi="Times New Roman" w:cs="Times New Roman"/>
        </w:rPr>
        <w:t xml:space="preserve">Phan and Narayan, 2020; </w:t>
      </w:r>
      <w:r w:rsidR="00CC57BB">
        <w:rPr>
          <w:rFonts w:ascii="Times New Roman" w:hAnsi="Times New Roman" w:cs="Times New Roman"/>
        </w:rPr>
        <w:t xml:space="preserve">Narayan, </w:t>
      </w:r>
      <w:proofErr w:type="spellStart"/>
      <w:r w:rsidR="00CC57BB">
        <w:rPr>
          <w:rFonts w:ascii="Times New Roman" w:hAnsi="Times New Roman" w:cs="Times New Roman"/>
        </w:rPr>
        <w:t>Devpura</w:t>
      </w:r>
      <w:proofErr w:type="spellEnd"/>
      <w:r w:rsidR="00CC57BB">
        <w:rPr>
          <w:rFonts w:ascii="Times New Roman" w:hAnsi="Times New Roman" w:cs="Times New Roman"/>
        </w:rPr>
        <w:t xml:space="preserve">, and Wang, 2020; </w:t>
      </w:r>
      <w:proofErr w:type="spellStart"/>
      <w:r w:rsidR="00CC57BB">
        <w:rPr>
          <w:rFonts w:ascii="Times New Roman" w:hAnsi="Times New Roman" w:cs="Times New Roman"/>
        </w:rPr>
        <w:t>Contessi</w:t>
      </w:r>
      <w:proofErr w:type="spellEnd"/>
      <w:r w:rsidR="00CC57BB">
        <w:rPr>
          <w:rFonts w:ascii="Times New Roman" w:hAnsi="Times New Roman" w:cs="Times New Roman"/>
        </w:rPr>
        <w:t xml:space="preserve"> and Peace, 2021; </w:t>
      </w:r>
      <w:proofErr w:type="spellStart"/>
      <w:r w:rsidR="00E974C7">
        <w:rPr>
          <w:rFonts w:ascii="Times New Roman" w:hAnsi="Times New Roman" w:cs="Times New Roman"/>
        </w:rPr>
        <w:t>Erdem</w:t>
      </w:r>
      <w:proofErr w:type="spellEnd"/>
      <w:r w:rsidR="00E974C7">
        <w:rPr>
          <w:rFonts w:ascii="Times New Roman" w:hAnsi="Times New Roman" w:cs="Times New Roman"/>
        </w:rPr>
        <w:t xml:space="preserve"> 2020; </w:t>
      </w:r>
      <w:proofErr w:type="spellStart"/>
      <w:r w:rsidR="00E974C7">
        <w:rPr>
          <w:rFonts w:ascii="Times New Roman" w:hAnsi="Times New Roman" w:cs="Times New Roman"/>
        </w:rPr>
        <w:t>Onali</w:t>
      </w:r>
      <w:proofErr w:type="spellEnd"/>
      <w:r w:rsidR="00E974C7">
        <w:rPr>
          <w:rFonts w:ascii="Times New Roman" w:hAnsi="Times New Roman" w:cs="Times New Roman"/>
        </w:rPr>
        <w:t xml:space="preserve"> 2020; Rahman, Amin</w:t>
      </w:r>
      <w:r w:rsidR="00027AD4">
        <w:rPr>
          <w:rFonts w:ascii="Times New Roman" w:hAnsi="Times New Roman" w:cs="Times New Roman"/>
        </w:rPr>
        <w:t xml:space="preserve"> and Al Mamun 2021; </w:t>
      </w:r>
      <w:proofErr w:type="spellStart"/>
      <w:r w:rsidR="00027AD4">
        <w:rPr>
          <w:rFonts w:ascii="Times New Roman" w:hAnsi="Times New Roman" w:cs="Times New Roman"/>
        </w:rPr>
        <w:t>Harioto</w:t>
      </w:r>
      <w:proofErr w:type="spellEnd"/>
      <w:r w:rsidR="00027AD4">
        <w:rPr>
          <w:rFonts w:ascii="Times New Roman" w:hAnsi="Times New Roman" w:cs="Times New Roman"/>
        </w:rPr>
        <w:t xml:space="preserve">, Rossi and Paglia 2020; </w:t>
      </w:r>
      <w:r w:rsidR="0018188E">
        <w:rPr>
          <w:rFonts w:ascii="Times New Roman" w:hAnsi="Times New Roman" w:cs="Times New Roman"/>
        </w:rPr>
        <w:t xml:space="preserve">Okorie and Lin 2021; </w:t>
      </w:r>
      <w:proofErr w:type="spellStart"/>
      <w:r w:rsidR="0018188E">
        <w:rPr>
          <w:rFonts w:ascii="Times New Roman" w:hAnsi="Times New Roman" w:cs="Times New Roman"/>
        </w:rPr>
        <w:t>Alam</w:t>
      </w:r>
      <w:proofErr w:type="spellEnd"/>
      <w:r w:rsidR="0018188E">
        <w:rPr>
          <w:rFonts w:ascii="Times New Roman" w:hAnsi="Times New Roman" w:cs="Times New Roman"/>
        </w:rPr>
        <w:t xml:space="preserve">, </w:t>
      </w:r>
      <w:proofErr w:type="spellStart"/>
      <w:r w:rsidR="0018188E">
        <w:rPr>
          <w:rFonts w:ascii="Times New Roman" w:hAnsi="Times New Roman" w:cs="Times New Roman"/>
        </w:rPr>
        <w:t>Alam</w:t>
      </w:r>
      <w:proofErr w:type="spellEnd"/>
      <w:r w:rsidR="0018188E">
        <w:rPr>
          <w:rFonts w:ascii="Times New Roman" w:hAnsi="Times New Roman" w:cs="Times New Roman"/>
        </w:rPr>
        <w:t xml:space="preserve"> and </w:t>
      </w:r>
      <w:proofErr w:type="spellStart"/>
      <w:r w:rsidR="0018188E">
        <w:rPr>
          <w:rFonts w:ascii="Times New Roman" w:hAnsi="Times New Roman" w:cs="Times New Roman"/>
        </w:rPr>
        <w:t>Chavali</w:t>
      </w:r>
      <w:proofErr w:type="spellEnd"/>
      <w:r w:rsidR="0018188E">
        <w:rPr>
          <w:rFonts w:ascii="Times New Roman" w:hAnsi="Times New Roman" w:cs="Times New Roman"/>
        </w:rPr>
        <w:t xml:space="preserve"> 2021</w:t>
      </w:r>
      <w:r>
        <w:rPr>
          <w:rFonts w:ascii="Times New Roman" w:hAnsi="Times New Roman" w:cs="Times New Roman"/>
        </w:rPr>
        <w:t>)</w:t>
      </w:r>
      <w:del w:id="170" w:author="Luka Sikic" w:date="2021-05-11T11:12:00Z">
        <w:r w:rsidDel="00902A09">
          <w:rPr>
            <w:rFonts w:ascii="Times New Roman" w:hAnsi="Times New Roman" w:cs="Times New Roman"/>
          </w:rPr>
          <w:delText>.</w:delText>
        </w:r>
        <w:r w:rsidR="00BD1663" w:rsidDel="00902A09">
          <w:rPr>
            <w:rFonts w:ascii="Times New Roman" w:hAnsi="Times New Roman" w:cs="Times New Roman"/>
          </w:rPr>
          <w:delText xml:space="preserve"> </w:delText>
        </w:r>
        <w:r w:rsidR="00EA3E30" w:rsidRPr="00EA3E30" w:rsidDel="00902A09">
          <w:rPr>
            <w:rFonts w:ascii="Times New Roman" w:hAnsi="Times New Roman" w:cs="Times New Roman"/>
          </w:rPr>
          <w:delText>Following papers investigated</w:delText>
        </w:r>
        <w:r w:rsidR="00BD1663" w:rsidRPr="00BD1663" w:rsidDel="00902A09">
          <w:rPr>
            <w:rFonts w:ascii="Times New Roman" w:hAnsi="Times New Roman" w:cs="Times New Roman"/>
          </w:rPr>
          <w:delText xml:space="preserve"> the effect of the coronavirus pandemic</w:delText>
        </w:r>
      </w:del>
      <w:r w:rsidR="00BD1663" w:rsidRPr="00BD1663">
        <w:rPr>
          <w:rFonts w:ascii="Times New Roman" w:hAnsi="Times New Roman" w:cs="Times New Roman"/>
        </w:rPr>
        <w:t xml:space="preserve"> </w:t>
      </w:r>
      <w:r w:rsidR="00BD1663">
        <w:rPr>
          <w:rFonts w:ascii="Times New Roman" w:hAnsi="Times New Roman" w:cs="Times New Roman"/>
        </w:rPr>
        <w:t xml:space="preserve">by </w:t>
      </w:r>
      <w:r w:rsidR="00BD1663" w:rsidRPr="00BD1663">
        <w:rPr>
          <w:rFonts w:ascii="Times New Roman" w:hAnsi="Times New Roman" w:cs="Times New Roman"/>
        </w:rPr>
        <w:t xml:space="preserve">using the event study </w:t>
      </w:r>
      <w:r w:rsidR="00E92430" w:rsidRPr="00BD1663">
        <w:rPr>
          <w:rFonts w:ascii="Times New Roman" w:hAnsi="Times New Roman" w:cs="Times New Roman"/>
        </w:rPr>
        <w:t>methodology.</w:t>
      </w:r>
    </w:p>
    <w:p w14:paraId="5D361844" w14:textId="4B6AADF7" w:rsidR="004F588D" w:rsidRDefault="002F4A0E">
      <w:pPr>
        <w:pStyle w:val="BodyText"/>
        <w:spacing w:before="0" w:after="0"/>
        <w:jc w:val="both"/>
        <w:rPr>
          <w:rFonts w:ascii="Times New Roman" w:hAnsi="Times New Roman" w:cs="Times New Roman"/>
        </w:rPr>
        <w:pPrChange w:id="171" w:author="Luka Sikic" w:date="2021-05-11T11:12:00Z">
          <w:pPr>
            <w:pStyle w:val="BodyText"/>
            <w:spacing w:before="0" w:after="0"/>
            <w:ind w:firstLine="284"/>
            <w:jc w:val="both"/>
          </w:pPr>
        </w:pPrChange>
      </w:pPr>
      <w:ins w:id="172" w:author="Luka Sikic" w:date="2021-05-11T11:12:00Z">
        <w:r>
          <w:rPr>
            <w:rFonts w:ascii="Times New Roman" w:hAnsi="Times New Roman" w:cs="Times New Roman"/>
          </w:rPr>
          <w:t xml:space="preserve"> </w:t>
        </w:r>
      </w:ins>
      <w:proofErr w:type="spellStart"/>
      <w:r w:rsidR="00EA3E30" w:rsidRPr="00920114">
        <w:rPr>
          <w:rFonts w:ascii="Times New Roman" w:hAnsi="Times New Roman" w:cs="Times New Roman"/>
        </w:rPr>
        <w:t>Panyagometh</w:t>
      </w:r>
      <w:proofErr w:type="spellEnd"/>
      <w:r w:rsidR="00EA3E30" w:rsidRPr="00920114">
        <w:rPr>
          <w:rFonts w:ascii="Times New Roman" w:hAnsi="Times New Roman" w:cs="Times New Roman"/>
        </w:rPr>
        <w:t xml:space="preserve"> (</w:t>
      </w:r>
      <w:r w:rsidR="00A106FB">
        <w:fldChar w:fldCharType="begin"/>
      </w:r>
      <w:r w:rsidR="00A106FB">
        <w:instrText xml:space="preserve"> HYPERLINK \l "ref-Pany" \h </w:instrText>
      </w:r>
      <w:r w:rsidR="00A106FB">
        <w:fldChar w:fldCharType="separate"/>
      </w:r>
      <w:r w:rsidR="00EA3E30" w:rsidRPr="00920114">
        <w:rPr>
          <w:rStyle w:val="Hyperlink"/>
          <w:rFonts w:ascii="Times New Roman" w:hAnsi="Times New Roman" w:cs="Times New Roman"/>
          <w:color w:val="auto"/>
        </w:rPr>
        <w:t>2020</w:t>
      </w:r>
      <w:r w:rsidR="00A106FB">
        <w:rPr>
          <w:rStyle w:val="Hyperlink"/>
          <w:rFonts w:ascii="Times New Roman" w:hAnsi="Times New Roman" w:cs="Times New Roman"/>
          <w:color w:val="auto"/>
        </w:rPr>
        <w:fldChar w:fldCharType="end"/>
      </w:r>
      <w:r w:rsidR="00EA3E30" w:rsidRPr="00920114">
        <w:rPr>
          <w:rFonts w:ascii="Times New Roman" w:hAnsi="Times New Roman" w:cs="Times New Roman"/>
        </w:rPr>
        <w:t>) used a sample of 46 stocks listed in the Stock Exchange of Thailand in order to analyze stock price reactions during pandemic. After applying event study methodology in order to empirically measure abnormal returns and volatility, research results suggest that the majority of stocks in the Stock Exchange of Thailand have been negatively affected by Covid-19 pandemic. On the other side</w:t>
      </w:r>
      <w:ins w:id="173" w:author="Luka Sikic" w:date="2021-05-11T11:13:00Z">
        <w:r>
          <w:rPr>
            <w:rFonts w:ascii="Times New Roman" w:hAnsi="Times New Roman" w:cs="Times New Roman"/>
          </w:rPr>
          <w:t>, the</w:t>
        </w:r>
      </w:ins>
      <w:r w:rsidR="00EA3E30" w:rsidRPr="00920114">
        <w:rPr>
          <w:rFonts w:ascii="Times New Roman" w:hAnsi="Times New Roman" w:cs="Times New Roman"/>
        </w:rPr>
        <w:t xml:space="preserve"> author</w:t>
      </w:r>
      <w:r w:rsidR="00CF30C6" w:rsidRPr="00920114">
        <w:rPr>
          <w:rFonts w:ascii="Times New Roman" w:hAnsi="Times New Roman" w:cs="Times New Roman"/>
        </w:rPr>
        <w:t xml:space="preserve"> </w:t>
      </w:r>
      <w:r w:rsidR="00EA3E30" w:rsidRPr="00920114">
        <w:rPr>
          <w:rFonts w:ascii="Times New Roman" w:hAnsi="Times New Roman" w:cs="Times New Roman"/>
        </w:rPr>
        <w:t xml:space="preserve">found that some stocks had positive returns, </w:t>
      </w:r>
      <w:del w:id="174" w:author="Luka Sikic" w:date="2021-05-11T11:13:00Z">
        <w:r w:rsidR="00EA3E30" w:rsidRPr="00920114" w:rsidDel="002F4A0E">
          <w:rPr>
            <w:rFonts w:ascii="Times New Roman" w:hAnsi="Times New Roman" w:cs="Times New Roman"/>
          </w:rPr>
          <w:delText xml:space="preserve">these </w:delText>
        </w:r>
      </w:del>
      <w:ins w:id="175" w:author="Luka Sikic" w:date="2021-05-11T11:13:00Z">
        <w:r>
          <w:rPr>
            <w:rFonts w:ascii="Times New Roman" w:hAnsi="Times New Roman" w:cs="Times New Roman"/>
          </w:rPr>
          <w:t>in particular the</w:t>
        </w:r>
        <w:r w:rsidRPr="00920114">
          <w:rPr>
            <w:rFonts w:ascii="Times New Roman" w:hAnsi="Times New Roman" w:cs="Times New Roman"/>
          </w:rPr>
          <w:t xml:space="preserve"> </w:t>
        </w:r>
      </w:ins>
      <w:r w:rsidR="00EA3E30" w:rsidRPr="00920114">
        <w:rPr>
          <w:rFonts w:ascii="Times New Roman" w:hAnsi="Times New Roman" w:cs="Times New Roman"/>
        </w:rPr>
        <w:t xml:space="preserve">stocks </w:t>
      </w:r>
      <w:del w:id="176" w:author="Luka Sikic" w:date="2021-05-11T11:13:00Z">
        <w:r w:rsidR="00EA3E30" w:rsidRPr="00920114" w:rsidDel="002F4A0E">
          <w:rPr>
            <w:rFonts w:ascii="Times New Roman" w:hAnsi="Times New Roman" w:cs="Times New Roman"/>
          </w:rPr>
          <w:delText xml:space="preserve">are </w:delText>
        </w:r>
      </w:del>
      <w:del w:id="177" w:author="Luka Sikic" w:date="2021-05-11T11:14:00Z">
        <w:r w:rsidR="00EA3E30" w:rsidRPr="00920114" w:rsidDel="002F4A0E">
          <w:rPr>
            <w:rFonts w:ascii="Times New Roman" w:hAnsi="Times New Roman" w:cs="Times New Roman"/>
          </w:rPr>
          <w:delText>included in</w:delText>
        </w:r>
      </w:del>
      <w:proofErr w:type="spellStart"/>
      <w:ins w:id="178" w:author="Luka Sikic" w:date="2021-05-11T11:14:00Z">
        <w:r>
          <w:rPr>
            <w:rFonts w:ascii="Times New Roman" w:hAnsi="Times New Roman" w:cs="Times New Roman"/>
          </w:rPr>
          <w:t>frtom</w:t>
        </w:r>
      </w:ins>
      <w:proofErr w:type="spellEnd"/>
      <w:r w:rsidR="00EA3E30" w:rsidRPr="00920114">
        <w:rPr>
          <w:rFonts w:ascii="Times New Roman" w:hAnsi="Times New Roman" w:cs="Times New Roman"/>
        </w:rPr>
        <w:t xml:space="preserve"> commerce sector</w:t>
      </w:r>
      <w:ins w:id="179" w:author="Luka Sikic" w:date="2021-05-11T11:13:00Z">
        <w:r>
          <w:rPr>
            <w:rFonts w:ascii="Times New Roman" w:hAnsi="Times New Roman" w:cs="Times New Roman"/>
          </w:rPr>
          <w:t xml:space="preserve"> </w:t>
        </w:r>
      </w:ins>
      <w:del w:id="180" w:author="Luka Sikic" w:date="2021-05-11T11:13:00Z">
        <w:r w:rsidR="00EA3E30" w:rsidRPr="00920114" w:rsidDel="002F4A0E">
          <w:rPr>
            <w:rFonts w:ascii="Times New Roman" w:hAnsi="Times New Roman" w:cs="Times New Roman"/>
          </w:rPr>
          <w:delText xml:space="preserve">- companies </w:delText>
        </w:r>
      </w:del>
      <w:r w:rsidR="00EA3E30" w:rsidRPr="00920114">
        <w:rPr>
          <w:rFonts w:ascii="Times New Roman" w:hAnsi="Times New Roman" w:cs="Times New Roman"/>
        </w:rPr>
        <w:t xml:space="preserve">which are included in distribution of pharmaceutical products and services. Irfan, </w:t>
      </w:r>
      <w:proofErr w:type="spellStart"/>
      <w:r w:rsidR="00EA3E30" w:rsidRPr="00920114">
        <w:rPr>
          <w:rFonts w:ascii="Times New Roman" w:hAnsi="Times New Roman" w:cs="Times New Roman"/>
        </w:rPr>
        <w:t>Kassim</w:t>
      </w:r>
      <w:proofErr w:type="spellEnd"/>
      <w:r w:rsidR="00EA3E30" w:rsidRPr="00920114">
        <w:rPr>
          <w:rFonts w:ascii="Times New Roman" w:hAnsi="Times New Roman" w:cs="Times New Roman"/>
        </w:rPr>
        <w:t xml:space="preserve"> and </w:t>
      </w:r>
      <w:proofErr w:type="spellStart"/>
      <w:r w:rsidR="00EA3E30" w:rsidRPr="00920114">
        <w:rPr>
          <w:rFonts w:ascii="Times New Roman" w:hAnsi="Times New Roman" w:cs="Times New Roman"/>
        </w:rPr>
        <w:t>Dhimmar</w:t>
      </w:r>
      <w:proofErr w:type="spellEnd"/>
      <w:r w:rsidR="00EA3E30" w:rsidRPr="00920114">
        <w:rPr>
          <w:rFonts w:ascii="Times New Roman" w:hAnsi="Times New Roman" w:cs="Times New Roman"/>
        </w:rPr>
        <w:t xml:space="preserve"> (2021) analyzed the impact of COVID-19 on the performance of Indian stock exchange and Indonesian Stock Exchange. Author included three different event windows </w:t>
      </w:r>
      <w:del w:id="181" w:author="Luka Sikic" w:date="2021-05-12T10:14:00Z">
        <w:r w:rsidR="00EA3E30" w:rsidRPr="00920114" w:rsidDel="00BB0EB8">
          <w:rPr>
            <w:rFonts w:ascii="Times New Roman" w:hAnsi="Times New Roman" w:cs="Times New Roman"/>
          </w:rPr>
          <w:delText xml:space="preserve">because they wanted </w:delText>
        </w:r>
      </w:del>
      <w:r w:rsidR="00EA3E30" w:rsidRPr="00920114">
        <w:rPr>
          <w:rFonts w:ascii="Times New Roman" w:hAnsi="Times New Roman" w:cs="Times New Roman"/>
        </w:rPr>
        <w:t xml:space="preserve">to check results in different time periods. The analysis of both countries showed opposite results since Indian stock market showed </w:t>
      </w:r>
      <w:r w:rsidR="00EA3E30" w:rsidRPr="00920114">
        <w:rPr>
          <w:rFonts w:ascii="Times New Roman" w:hAnsi="Times New Roman" w:cs="Times New Roman"/>
        </w:rPr>
        <w:lastRenderedPageBreak/>
        <w:t xml:space="preserve">downward sloping </w:t>
      </w:r>
      <w:ins w:id="182" w:author="Luka Sikic" w:date="2021-05-12T10:14:00Z">
        <w:r w:rsidR="00BB0EB8">
          <w:rPr>
            <w:rFonts w:ascii="Times New Roman" w:hAnsi="Times New Roman" w:cs="Times New Roman"/>
          </w:rPr>
          <w:t xml:space="preserve">trend </w:t>
        </w:r>
      </w:ins>
      <w:r w:rsidR="00EA3E30" w:rsidRPr="00920114">
        <w:rPr>
          <w:rFonts w:ascii="Times New Roman" w:hAnsi="Times New Roman" w:cs="Times New Roman"/>
        </w:rPr>
        <w:t>after WHO declaration, and Indonesian upward. He et al.</w:t>
      </w:r>
      <w:r w:rsidR="00E92430">
        <w:rPr>
          <w:rFonts w:ascii="Times New Roman" w:hAnsi="Times New Roman" w:cs="Times New Roman"/>
        </w:rPr>
        <w:t xml:space="preserve"> </w:t>
      </w:r>
      <w:r w:rsidR="00EA3E30" w:rsidRPr="00920114">
        <w:rPr>
          <w:rFonts w:ascii="Times New Roman" w:hAnsi="Times New Roman" w:cs="Times New Roman"/>
        </w:rPr>
        <w:t>(2020) investigated impact of COVID-19 on stock prices of different Chinese industries. Authors concluded that pandemic greatly affected: transportation, mining, electric and heating, and environmental industries, while manufacturing, information technology, education and health-care industries have resisted the impact of the COVID-19 pandemic.</w:t>
      </w:r>
      <w:r w:rsidR="003D0929" w:rsidRPr="00920114">
        <w:rPr>
          <w:rFonts w:ascii="Times New Roman" w:hAnsi="Times New Roman" w:cs="Times New Roman"/>
        </w:rPr>
        <w:t xml:space="preserve"> Liu et al. </w:t>
      </w:r>
      <w:r w:rsidR="00F50587" w:rsidRPr="00920114">
        <w:rPr>
          <w:rFonts w:ascii="Times New Roman" w:hAnsi="Times New Roman" w:cs="Times New Roman"/>
        </w:rPr>
        <w:t xml:space="preserve">(2020) </w:t>
      </w:r>
      <w:r w:rsidR="003D0929" w:rsidRPr="00920114">
        <w:rPr>
          <w:rFonts w:ascii="Times New Roman" w:hAnsi="Times New Roman" w:cs="Times New Roman"/>
        </w:rPr>
        <w:t xml:space="preserve">evaluated short-term impact of COVID-19 on stock indices of various countries (Japan, Korea, Singapore, </w:t>
      </w:r>
      <w:r w:rsidR="000D6616" w:rsidRPr="00920114">
        <w:rPr>
          <w:rFonts w:ascii="Times New Roman" w:hAnsi="Times New Roman" w:cs="Times New Roman"/>
        </w:rPr>
        <w:t>USA, UK etc.) Their results suggested that COVID 19 had significant</w:t>
      </w:r>
      <w:r w:rsidR="000D6616">
        <w:rPr>
          <w:rFonts w:ascii="Times New Roman" w:hAnsi="Times New Roman" w:cs="Times New Roman"/>
        </w:rPr>
        <w:t xml:space="preserve"> negative </w:t>
      </w:r>
      <w:r w:rsidR="00BD4FD5">
        <w:rPr>
          <w:rFonts w:ascii="Times New Roman" w:hAnsi="Times New Roman" w:cs="Times New Roman"/>
        </w:rPr>
        <w:t xml:space="preserve">effect on all affected countries. Authors found that Asian </w:t>
      </w:r>
      <w:r w:rsidR="004D0ACB">
        <w:rPr>
          <w:rFonts w:ascii="Times New Roman" w:hAnsi="Times New Roman" w:cs="Times New Roman"/>
        </w:rPr>
        <w:t>stock markets</w:t>
      </w:r>
      <w:r w:rsidR="00BD4FD5">
        <w:rPr>
          <w:rFonts w:ascii="Times New Roman" w:hAnsi="Times New Roman" w:cs="Times New Roman"/>
        </w:rPr>
        <w:t xml:space="preserve"> </w:t>
      </w:r>
      <w:r w:rsidR="00C601B0">
        <w:rPr>
          <w:rFonts w:ascii="Times New Roman" w:hAnsi="Times New Roman" w:cs="Times New Roman"/>
        </w:rPr>
        <w:t xml:space="preserve">had more negative abnormal returns compared to other </w:t>
      </w:r>
      <w:r w:rsidR="004F588D">
        <w:rPr>
          <w:rFonts w:ascii="Times New Roman" w:hAnsi="Times New Roman" w:cs="Times New Roman"/>
        </w:rPr>
        <w:t xml:space="preserve">countries. </w:t>
      </w:r>
      <w:r w:rsidR="0022447F">
        <w:rPr>
          <w:rFonts w:ascii="Times New Roman" w:hAnsi="Times New Roman" w:cs="Times New Roman"/>
        </w:rPr>
        <w:t xml:space="preserve">Their regression results also support the </w:t>
      </w:r>
      <w:ins w:id="183" w:author="Luka Sikic" w:date="2021-05-11T11:15:00Z">
        <w:r>
          <w:rPr>
            <w:rFonts w:ascii="Times New Roman" w:hAnsi="Times New Roman" w:cs="Times New Roman"/>
          </w:rPr>
          <w:t xml:space="preserve">evidence of </w:t>
        </w:r>
      </w:ins>
      <w:r w:rsidR="0022447F">
        <w:rPr>
          <w:rFonts w:ascii="Times New Roman" w:hAnsi="Times New Roman" w:cs="Times New Roman"/>
        </w:rPr>
        <w:t xml:space="preserve">adverse effect of confirmed cases on stock indices abnormal </w:t>
      </w:r>
      <w:r w:rsidR="00F50587">
        <w:rPr>
          <w:rFonts w:ascii="Times New Roman" w:hAnsi="Times New Roman" w:cs="Times New Roman"/>
        </w:rPr>
        <w:t>returns</w:t>
      </w:r>
      <w:r w:rsidR="0022447F">
        <w:rPr>
          <w:rFonts w:ascii="Times New Roman" w:hAnsi="Times New Roman" w:cs="Times New Roman"/>
        </w:rPr>
        <w:t>.</w:t>
      </w:r>
      <w:r w:rsidR="00F50587">
        <w:rPr>
          <w:rFonts w:ascii="Times New Roman" w:hAnsi="Times New Roman" w:cs="Times New Roman"/>
        </w:rPr>
        <w:t xml:space="preserve"> </w:t>
      </w:r>
      <w:proofErr w:type="spellStart"/>
      <w:r w:rsidR="002C6CF5">
        <w:rPr>
          <w:rFonts w:ascii="Times New Roman" w:hAnsi="Times New Roman" w:cs="Times New Roman"/>
        </w:rPr>
        <w:t>Goker</w:t>
      </w:r>
      <w:proofErr w:type="spellEnd"/>
      <w:r w:rsidR="002C6CF5">
        <w:rPr>
          <w:rFonts w:ascii="Times New Roman" w:hAnsi="Times New Roman" w:cs="Times New Roman"/>
        </w:rPr>
        <w:t xml:space="preserve">, </w:t>
      </w:r>
      <w:proofErr w:type="spellStart"/>
      <w:r w:rsidR="002C6CF5">
        <w:rPr>
          <w:rFonts w:ascii="Times New Roman" w:hAnsi="Times New Roman" w:cs="Times New Roman"/>
        </w:rPr>
        <w:t>Eren</w:t>
      </w:r>
      <w:proofErr w:type="spellEnd"/>
      <w:r w:rsidR="002C6CF5">
        <w:rPr>
          <w:rFonts w:ascii="Times New Roman" w:hAnsi="Times New Roman" w:cs="Times New Roman"/>
        </w:rPr>
        <w:t xml:space="preserve"> and </w:t>
      </w:r>
      <w:proofErr w:type="spellStart"/>
      <w:r w:rsidR="002C6CF5">
        <w:rPr>
          <w:rFonts w:ascii="Times New Roman" w:hAnsi="Times New Roman" w:cs="Times New Roman"/>
        </w:rPr>
        <w:t>Karaca</w:t>
      </w:r>
      <w:proofErr w:type="spellEnd"/>
      <w:r w:rsidR="002C6CF5">
        <w:rPr>
          <w:rFonts w:ascii="Times New Roman" w:hAnsi="Times New Roman" w:cs="Times New Roman"/>
        </w:rPr>
        <w:t xml:space="preserve"> (2020) </w:t>
      </w:r>
      <w:r w:rsidR="00D35506">
        <w:rPr>
          <w:rFonts w:ascii="Times New Roman" w:hAnsi="Times New Roman" w:cs="Times New Roman"/>
        </w:rPr>
        <w:t xml:space="preserve">researched impact of </w:t>
      </w:r>
      <w:r w:rsidR="00990199">
        <w:rPr>
          <w:rFonts w:ascii="Times New Roman" w:hAnsi="Times New Roman" w:cs="Times New Roman"/>
        </w:rPr>
        <w:t>COVID-19 on the Istanbul sector ind</w:t>
      </w:r>
      <w:r w:rsidR="003924D4">
        <w:rPr>
          <w:rFonts w:ascii="Times New Roman" w:hAnsi="Times New Roman" w:cs="Times New Roman"/>
        </w:rPr>
        <w:t>ices</w:t>
      </w:r>
      <w:r w:rsidR="00990199">
        <w:rPr>
          <w:rFonts w:ascii="Times New Roman" w:hAnsi="Times New Roman" w:cs="Times New Roman"/>
        </w:rPr>
        <w:t xml:space="preserve"> returns by </w:t>
      </w:r>
      <w:r w:rsidR="008D692D">
        <w:rPr>
          <w:rFonts w:ascii="Times New Roman" w:hAnsi="Times New Roman" w:cs="Times New Roman"/>
        </w:rPr>
        <w:t xml:space="preserve">applying the </w:t>
      </w:r>
      <w:r w:rsidR="00990199">
        <w:rPr>
          <w:rFonts w:ascii="Times New Roman" w:hAnsi="Times New Roman" w:cs="Times New Roman"/>
        </w:rPr>
        <w:t xml:space="preserve">event study methodology. Authors confirmed that </w:t>
      </w:r>
      <w:r w:rsidR="00D863B4">
        <w:rPr>
          <w:rFonts w:ascii="Times New Roman" w:hAnsi="Times New Roman" w:cs="Times New Roman"/>
        </w:rPr>
        <w:t>most of the sectors have negative abnormal returns. Sectors which were hit the most are sport, tourism and transportation.</w:t>
      </w:r>
    </w:p>
    <w:p w14:paraId="69ADB8BC" w14:textId="5F737C31" w:rsidR="00223480" w:rsidRDefault="00223480" w:rsidP="00223480">
      <w:pPr>
        <w:pStyle w:val="BodyText"/>
        <w:spacing w:before="0" w:after="0"/>
        <w:jc w:val="both"/>
        <w:rPr>
          <w:rFonts w:ascii="Times New Roman" w:hAnsi="Times New Roman" w:cs="Times New Roman"/>
        </w:rPr>
      </w:pPr>
    </w:p>
    <w:p w14:paraId="6C704475" w14:textId="77777777" w:rsidR="004F588D" w:rsidRPr="00223480" w:rsidRDefault="004F588D" w:rsidP="00223480">
      <w:pPr>
        <w:pStyle w:val="BodyText"/>
        <w:spacing w:before="0" w:after="0"/>
        <w:jc w:val="both"/>
        <w:rPr>
          <w:rFonts w:ascii="Times New Roman" w:hAnsi="Times New Roman" w:cs="Times New Roman"/>
        </w:rPr>
      </w:pPr>
    </w:p>
    <w:p w14:paraId="4A276AA9" w14:textId="77777777" w:rsidR="00F136BF" w:rsidRPr="00C34E1C" w:rsidRDefault="00EA3E30" w:rsidP="00C34E1C">
      <w:pPr>
        <w:spacing w:after="0"/>
        <w:jc w:val="both"/>
        <w:rPr>
          <w:rFonts w:ascii="Times New Roman" w:hAnsi="Times New Roman" w:cs="Times New Roman"/>
          <w:b/>
          <w:bCs/>
        </w:rPr>
      </w:pPr>
      <w:bookmarkStart w:id="184" w:name="methodology"/>
      <w:r w:rsidRPr="00C34E1C">
        <w:rPr>
          <w:rFonts w:ascii="Times New Roman" w:hAnsi="Times New Roman" w:cs="Times New Roman"/>
          <w:b/>
          <w:bCs/>
        </w:rPr>
        <w:t>4</w:t>
      </w:r>
      <w:r w:rsidRPr="00C34E1C">
        <w:rPr>
          <w:rFonts w:ascii="Times New Roman" w:hAnsi="Times New Roman" w:cs="Times New Roman"/>
          <w:b/>
          <w:bCs/>
        </w:rPr>
        <w:tab/>
      </w:r>
      <w:proofErr w:type="gramStart"/>
      <w:r w:rsidRPr="00C34E1C">
        <w:rPr>
          <w:rFonts w:ascii="Times New Roman" w:hAnsi="Times New Roman" w:cs="Times New Roman"/>
          <w:b/>
          <w:bCs/>
        </w:rPr>
        <w:t>METHODOLOGY</w:t>
      </w:r>
      <w:bookmarkEnd w:id="184"/>
      <w:proofErr w:type="gramEnd"/>
    </w:p>
    <w:p w14:paraId="6533A737" w14:textId="1BBE88F1" w:rsidR="00F136BF" w:rsidRDefault="00EA3E30" w:rsidP="00C34E1C">
      <w:pPr>
        <w:spacing w:after="0"/>
        <w:jc w:val="both"/>
        <w:rPr>
          <w:rFonts w:ascii="Times New Roman" w:hAnsi="Times New Roman" w:cs="Times New Roman"/>
          <w:b/>
          <w:bCs/>
        </w:rPr>
      </w:pPr>
      <w:bookmarkStart w:id="185" w:name="data"/>
      <w:r w:rsidRPr="00C34E1C">
        <w:rPr>
          <w:rFonts w:ascii="Times New Roman" w:hAnsi="Times New Roman" w:cs="Times New Roman"/>
          <w:b/>
          <w:bCs/>
        </w:rPr>
        <w:t>4.1</w:t>
      </w:r>
      <w:r w:rsidRPr="00C34E1C">
        <w:rPr>
          <w:rFonts w:ascii="Times New Roman" w:hAnsi="Times New Roman" w:cs="Times New Roman"/>
          <w:b/>
          <w:bCs/>
        </w:rPr>
        <w:tab/>
        <w:t>DATA</w:t>
      </w:r>
      <w:bookmarkEnd w:id="185"/>
    </w:p>
    <w:p w14:paraId="779838A6" w14:textId="77777777" w:rsidR="00C34E1C" w:rsidRPr="00C34E1C" w:rsidRDefault="00C34E1C" w:rsidP="00C34E1C">
      <w:pPr>
        <w:spacing w:after="0"/>
        <w:jc w:val="both"/>
        <w:rPr>
          <w:rFonts w:ascii="Times New Roman" w:hAnsi="Times New Roman" w:cs="Times New Roman"/>
        </w:rPr>
      </w:pPr>
    </w:p>
    <w:p w14:paraId="09A2D04F" w14:textId="048996FC" w:rsidR="00F136BF" w:rsidRPr="00C34E1C" w:rsidRDefault="00EA3E30" w:rsidP="00C34E1C">
      <w:pPr>
        <w:pStyle w:val="FirstParagraph"/>
        <w:spacing w:before="0" w:after="0"/>
        <w:jc w:val="both"/>
        <w:rPr>
          <w:rFonts w:ascii="Times New Roman" w:hAnsi="Times New Roman" w:cs="Times New Roman"/>
        </w:rPr>
      </w:pPr>
      <w:r w:rsidRPr="00C34E1C">
        <w:rPr>
          <w:rFonts w:ascii="Times New Roman" w:hAnsi="Times New Roman" w:cs="Times New Roman"/>
        </w:rPr>
        <w:t>This analysis uses data sample of 23 traded tourist firms retrieved from the Zagreb stock exchange (ZSE) in the period between the first trading day in 2019. and April 13</w:t>
      </w:r>
      <w:r w:rsidRPr="00C34E1C">
        <w:rPr>
          <w:rFonts w:ascii="Times New Roman" w:hAnsi="Times New Roman" w:cs="Times New Roman"/>
          <w:vertAlign w:val="superscript"/>
        </w:rPr>
        <w:t>th</w:t>
      </w:r>
      <w:r w:rsidRPr="00C34E1C">
        <w:rPr>
          <w:rFonts w:ascii="Times New Roman" w:hAnsi="Times New Roman" w:cs="Times New Roman"/>
        </w:rPr>
        <w:t xml:space="preserve"> 2021. Due to the low liquidity, </w:t>
      </w:r>
      <w:proofErr w:type="gramStart"/>
      <w:r w:rsidRPr="00C34E1C">
        <w:rPr>
          <w:rFonts w:ascii="Times New Roman" w:hAnsi="Times New Roman" w:cs="Times New Roman"/>
        </w:rPr>
        <w:t>i.e.</w:t>
      </w:r>
      <w:proofErr w:type="gramEnd"/>
      <w:r w:rsidR="009D4297">
        <w:rPr>
          <w:rFonts w:ascii="Times New Roman" w:hAnsi="Times New Roman" w:cs="Times New Roman"/>
        </w:rPr>
        <w:t xml:space="preserve"> </w:t>
      </w:r>
      <w:r w:rsidRPr="00C34E1C">
        <w:rPr>
          <w:rFonts w:ascii="Times New Roman" w:hAnsi="Times New Roman" w:cs="Times New Roman"/>
        </w:rPr>
        <w:t>infrequent trading</w:t>
      </w:r>
      <w:r w:rsidR="00750368">
        <w:rPr>
          <w:rFonts w:ascii="Times New Roman" w:hAnsi="Times New Roman" w:cs="Times New Roman"/>
        </w:rPr>
        <w:t xml:space="preserve"> and low turnover</w:t>
      </w:r>
      <w:r w:rsidRPr="00C34E1C">
        <w:rPr>
          <w:rFonts w:ascii="Times New Roman" w:hAnsi="Times New Roman" w:cs="Times New Roman"/>
        </w:rPr>
        <w:t xml:space="preserve">, the initial sample is reduced to the final empirical sample of 12 firms according to the criteria of minimum of 100 trading days over the sampled period. </w:t>
      </w:r>
      <w:r w:rsidR="00E96070" w:rsidRPr="00E96070">
        <w:rPr>
          <w:rFonts w:ascii="Times New Roman" w:hAnsi="Times New Roman" w:cs="Times New Roman"/>
        </w:rPr>
        <w:t>For these 12 firms</w:t>
      </w:r>
      <w:ins w:id="186" w:author="Luka Sikic" w:date="2021-05-11T11:16:00Z">
        <w:r w:rsidR="002F4A0E">
          <w:rPr>
            <w:rFonts w:ascii="Times New Roman" w:hAnsi="Times New Roman" w:cs="Times New Roman"/>
          </w:rPr>
          <w:t>,</w:t>
        </w:r>
      </w:ins>
      <w:r w:rsidR="00E96070" w:rsidRPr="00E96070">
        <w:rPr>
          <w:rFonts w:ascii="Times New Roman" w:hAnsi="Times New Roman" w:cs="Times New Roman"/>
        </w:rPr>
        <w:t xml:space="preserve"> the daily closing</w:t>
      </w:r>
      <w:r w:rsidR="00E96070">
        <w:rPr>
          <w:rFonts w:ascii="Times New Roman" w:hAnsi="Times New Roman" w:cs="Times New Roman"/>
        </w:rPr>
        <w:t xml:space="preserve"> </w:t>
      </w:r>
      <w:r w:rsidR="00E96070" w:rsidRPr="00E96070">
        <w:rPr>
          <w:rFonts w:ascii="Times New Roman" w:hAnsi="Times New Roman" w:cs="Times New Roman"/>
        </w:rPr>
        <w:t>stock prices are used in order to calculate daily percentage returns.</w:t>
      </w:r>
      <w:r w:rsidR="00E96070">
        <w:rPr>
          <w:rFonts w:ascii="Times New Roman" w:hAnsi="Times New Roman" w:cs="Times New Roman"/>
        </w:rPr>
        <w:t xml:space="preserve"> </w:t>
      </w:r>
      <w:r w:rsidRPr="00C34E1C">
        <w:rPr>
          <w:rFonts w:ascii="Times New Roman" w:hAnsi="Times New Roman" w:cs="Times New Roman"/>
        </w:rPr>
        <w:t xml:space="preserve">Since </w:t>
      </w:r>
      <w:del w:id="187" w:author="Luka Sikic" w:date="2021-05-12T10:25:00Z">
        <w:r w:rsidRPr="00C34E1C" w:rsidDel="00D810F1">
          <w:rPr>
            <w:rFonts w:ascii="Times New Roman" w:hAnsi="Times New Roman" w:cs="Times New Roman"/>
          </w:rPr>
          <w:delText xml:space="preserve">the </w:delText>
        </w:r>
      </w:del>
      <w:r w:rsidRPr="00C34E1C">
        <w:rPr>
          <w:rFonts w:ascii="Times New Roman" w:hAnsi="Times New Roman" w:cs="Times New Roman"/>
        </w:rPr>
        <w:t xml:space="preserve">COVID-19 pandemic was gaining worldwide momentum prior to </w:t>
      </w:r>
      <w:del w:id="188" w:author="Luka Sikic" w:date="2021-05-12T10:25:00Z">
        <w:r w:rsidRPr="00C34E1C" w:rsidDel="00D810F1">
          <w:rPr>
            <w:rFonts w:ascii="Times New Roman" w:hAnsi="Times New Roman" w:cs="Times New Roman"/>
          </w:rPr>
          <w:delText xml:space="preserve">the </w:delText>
        </w:r>
      </w:del>
      <w:r w:rsidRPr="00C34E1C">
        <w:rPr>
          <w:rFonts w:ascii="Times New Roman" w:hAnsi="Times New Roman" w:cs="Times New Roman"/>
        </w:rPr>
        <w:t xml:space="preserve">spreading into the Europe, we divide the time period into three parts: </w:t>
      </w:r>
      <w:proofErr w:type="gramStart"/>
      <w:r w:rsidRPr="00C34E1C">
        <w:rPr>
          <w:rFonts w:ascii="Times New Roman" w:hAnsi="Times New Roman" w:cs="Times New Roman"/>
          <w:i/>
        </w:rPr>
        <w:t>pre</w:t>
      </w:r>
      <w:r w:rsidRPr="00C34E1C">
        <w:rPr>
          <w:rFonts w:ascii="Times New Roman" w:hAnsi="Times New Roman" w:cs="Times New Roman"/>
        </w:rPr>
        <w:t xml:space="preserve"> epidemic</w:t>
      </w:r>
      <w:proofErr w:type="gramEnd"/>
      <w:r w:rsidRPr="00C34E1C">
        <w:rPr>
          <w:rFonts w:ascii="Times New Roman" w:hAnsi="Times New Roman" w:cs="Times New Roman"/>
        </w:rPr>
        <w:t xml:space="preserve"> part ranging from the first trading day in 2019. until one week before the first reported case in Italy (Feb, 21</w:t>
      </w:r>
      <w:r w:rsidRPr="006D00AA">
        <w:rPr>
          <w:rFonts w:ascii="Times New Roman" w:hAnsi="Times New Roman" w:cs="Times New Roman"/>
          <w:vertAlign w:val="superscript"/>
        </w:rPr>
        <w:t>th</w:t>
      </w:r>
      <w:r w:rsidRPr="00C34E1C">
        <w:rPr>
          <w:rFonts w:ascii="Times New Roman" w:hAnsi="Times New Roman" w:cs="Times New Roman"/>
        </w:rPr>
        <w:t xml:space="preserve"> 2020.), </w:t>
      </w:r>
      <w:r w:rsidRPr="00C34E1C">
        <w:rPr>
          <w:rFonts w:ascii="Times New Roman" w:hAnsi="Times New Roman" w:cs="Times New Roman"/>
          <w:i/>
        </w:rPr>
        <w:t>ongoing</w:t>
      </w:r>
      <w:r w:rsidRPr="00C34E1C">
        <w:rPr>
          <w:rFonts w:ascii="Times New Roman" w:hAnsi="Times New Roman" w:cs="Times New Roman"/>
        </w:rPr>
        <w:t xml:space="preserve"> pandemic from the first </w:t>
      </w:r>
      <w:del w:id="189" w:author="Luka Sikic" w:date="2021-05-11T11:17:00Z">
        <w:r w:rsidRPr="00C34E1C" w:rsidDel="002F4A0E">
          <w:rPr>
            <w:rFonts w:ascii="Times New Roman" w:hAnsi="Times New Roman" w:cs="Times New Roman"/>
          </w:rPr>
          <w:delText>offically</w:delText>
        </w:r>
      </w:del>
      <w:ins w:id="190" w:author="Luka Sikic" w:date="2021-05-11T11:17:00Z">
        <w:r w:rsidR="002F4A0E" w:rsidRPr="00C34E1C">
          <w:rPr>
            <w:rFonts w:ascii="Times New Roman" w:hAnsi="Times New Roman" w:cs="Times New Roman"/>
          </w:rPr>
          <w:t>officially</w:t>
        </w:r>
      </w:ins>
      <w:r w:rsidRPr="00C34E1C">
        <w:rPr>
          <w:rFonts w:ascii="Times New Roman" w:hAnsi="Times New Roman" w:cs="Times New Roman"/>
        </w:rPr>
        <w:t xml:space="preserve"> reported COVID-19 incidence in Italy until one week after the </w:t>
      </w:r>
      <w:del w:id="191" w:author="Luka Sikic" w:date="2021-05-11T11:17:00Z">
        <w:r w:rsidRPr="00C34E1C" w:rsidDel="002F4A0E">
          <w:rPr>
            <w:rFonts w:ascii="Times New Roman" w:hAnsi="Times New Roman" w:cs="Times New Roman"/>
          </w:rPr>
          <w:delText xml:space="preserve">the </w:delText>
        </w:r>
      </w:del>
      <w:r w:rsidRPr="00C34E1C">
        <w:rPr>
          <w:rFonts w:ascii="Times New Roman" w:hAnsi="Times New Roman" w:cs="Times New Roman"/>
        </w:rPr>
        <w:t>lockdown was introduced in Croatia (March,19</w:t>
      </w:r>
      <w:r w:rsidRPr="006D00AA">
        <w:rPr>
          <w:rFonts w:ascii="Times New Roman" w:hAnsi="Times New Roman" w:cs="Times New Roman"/>
          <w:vertAlign w:val="superscript"/>
        </w:rPr>
        <w:t>th</w:t>
      </w:r>
      <w:r w:rsidRPr="00C34E1C">
        <w:rPr>
          <w:rFonts w:ascii="Times New Roman" w:hAnsi="Times New Roman" w:cs="Times New Roman"/>
        </w:rPr>
        <w:t xml:space="preserve"> 2020.) and </w:t>
      </w:r>
      <w:r w:rsidRPr="00C34E1C">
        <w:rPr>
          <w:rFonts w:ascii="Times New Roman" w:hAnsi="Times New Roman" w:cs="Times New Roman"/>
          <w:i/>
        </w:rPr>
        <w:t>post</w:t>
      </w:r>
      <w:r w:rsidRPr="00C34E1C">
        <w:rPr>
          <w:rFonts w:ascii="Times New Roman" w:hAnsi="Times New Roman" w:cs="Times New Roman"/>
        </w:rPr>
        <w:t xml:space="preserve"> event period from March, 26</w:t>
      </w:r>
      <w:r w:rsidRPr="00C859D8">
        <w:rPr>
          <w:rFonts w:ascii="Times New Roman" w:hAnsi="Times New Roman" w:cs="Times New Roman"/>
          <w:vertAlign w:val="superscript"/>
        </w:rPr>
        <w:t>th</w:t>
      </w:r>
      <w:r w:rsidRPr="00C34E1C">
        <w:rPr>
          <w:rFonts w:ascii="Times New Roman" w:hAnsi="Times New Roman" w:cs="Times New Roman"/>
        </w:rPr>
        <w:t xml:space="preserve"> 2020 until the end of the sample period (April, 13</w:t>
      </w:r>
      <w:r w:rsidRPr="00C859D8">
        <w:rPr>
          <w:rFonts w:ascii="Times New Roman" w:hAnsi="Times New Roman" w:cs="Times New Roman"/>
          <w:vertAlign w:val="superscript"/>
        </w:rPr>
        <w:t>th</w:t>
      </w:r>
      <w:r w:rsidRPr="00C34E1C">
        <w:rPr>
          <w:rFonts w:ascii="Times New Roman" w:hAnsi="Times New Roman" w:cs="Times New Roman"/>
        </w:rPr>
        <w:t xml:space="preserve">,2021). The reason to specify the event period loosely, </w:t>
      </w:r>
      <w:proofErr w:type="gramStart"/>
      <w:ins w:id="192" w:author="Luka Sikic" w:date="2021-05-11T11:18:00Z">
        <w:r w:rsidR="002F4A0E">
          <w:rPr>
            <w:rFonts w:ascii="Times New Roman" w:hAnsi="Times New Roman" w:cs="Times New Roman"/>
          </w:rPr>
          <w:t>i.e.</w:t>
        </w:r>
        <w:proofErr w:type="gramEnd"/>
        <w:r w:rsidR="002F4A0E">
          <w:rPr>
            <w:rFonts w:ascii="Times New Roman" w:hAnsi="Times New Roman" w:cs="Times New Roman"/>
          </w:rPr>
          <w:t xml:space="preserve"> </w:t>
        </w:r>
      </w:ins>
      <w:del w:id="193" w:author="Luka Sikic" w:date="2021-05-11T11:18:00Z">
        <w:r w:rsidRPr="00C34E1C" w:rsidDel="002F4A0E">
          <w:rPr>
            <w:rFonts w:ascii="Times New Roman" w:hAnsi="Times New Roman" w:cs="Times New Roman"/>
          </w:rPr>
          <w:delText xml:space="preserve">a </w:delText>
        </w:r>
      </w:del>
      <w:r w:rsidRPr="00C34E1C">
        <w:rPr>
          <w:rFonts w:ascii="Times New Roman" w:hAnsi="Times New Roman" w:cs="Times New Roman"/>
        </w:rPr>
        <w:t xml:space="preserve">one week before first COVID-19 incidence in Italy and one week after the lockdown in Croatia, is to allow uncertainty and </w:t>
      </w:r>
      <w:ins w:id="194" w:author="Luka Sikic" w:date="2021-05-11T11:19:00Z">
        <w:r w:rsidR="002C3D93">
          <w:rPr>
            <w:rFonts w:ascii="Times New Roman" w:hAnsi="Times New Roman" w:cs="Times New Roman"/>
          </w:rPr>
          <w:t xml:space="preserve">new </w:t>
        </w:r>
      </w:ins>
      <w:r w:rsidRPr="00C34E1C">
        <w:rPr>
          <w:rFonts w:ascii="Times New Roman" w:hAnsi="Times New Roman" w:cs="Times New Roman"/>
        </w:rPr>
        <w:t>information</w:t>
      </w:r>
      <w:ins w:id="195" w:author="Luka Sikic" w:date="2021-05-11T11:19:00Z">
        <w:r w:rsidR="002C3D93">
          <w:rPr>
            <w:rFonts w:ascii="Times New Roman" w:hAnsi="Times New Roman" w:cs="Times New Roman"/>
          </w:rPr>
          <w:t xml:space="preserve"> set</w:t>
        </w:r>
      </w:ins>
      <w:r w:rsidRPr="00C34E1C">
        <w:rPr>
          <w:rFonts w:ascii="Times New Roman" w:hAnsi="Times New Roman" w:cs="Times New Roman"/>
        </w:rPr>
        <w:t xml:space="preserve"> to become incorporated in the market valuations due to the novelty of the pandemic </w:t>
      </w:r>
      <w:del w:id="196" w:author="Luka Sikic" w:date="2021-05-11T11:19:00Z">
        <w:r w:rsidRPr="00C34E1C" w:rsidDel="002C3D93">
          <w:rPr>
            <w:rFonts w:ascii="Times New Roman" w:hAnsi="Times New Roman" w:cs="Times New Roman"/>
          </w:rPr>
          <w:delText xml:space="preserve">shock </w:delText>
        </w:r>
      </w:del>
      <w:ins w:id="197" w:author="Luka Sikic" w:date="2021-05-11T11:19:00Z">
        <w:r w:rsidR="002C3D93">
          <w:rPr>
            <w:rFonts w:ascii="Times New Roman" w:hAnsi="Times New Roman" w:cs="Times New Roman"/>
          </w:rPr>
          <w:t>event</w:t>
        </w:r>
        <w:r w:rsidR="002C3D93" w:rsidRPr="00C34E1C">
          <w:rPr>
            <w:rFonts w:ascii="Times New Roman" w:hAnsi="Times New Roman" w:cs="Times New Roman"/>
          </w:rPr>
          <w:t xml:space="preserve"> </w:t>
        </w:r>
      </w:ins>
      <w:r w:rsidRPr="00C34E1C">
        <w:rPr>
          <w:rFonts w:ascii="Times New Roman" w:hAnsi="Times New Roman" w:cs="Times New Roman"/>
        </w:rPr>
        <w:t>and media</w:t>
      </w:r>
      <w:ins w:id="198" w:author="Luka Sikic" w:date="2021-05-12T10:36:00Z">
        <w:r w:rsidR="006F331A">
          <w:rPr>
            <w:rFonts w:ascii="Times New Roman" w:hAnsi="Times New Roman" w:cs="Times New Roman"/>
          </w:rPr>
          <w:t xml:space="preserve"> </w:t>
        </w:r>
        <w:r w:rsidR="006F331A" w:rsidRPr="00C34E1C">
          <w:rPr>
            <w:rFonts w:ascii="Times New Roman" w:hAnsi="Times New Roman" w:cs="Times New Roman"/>
          </w:rPr>
          <w:t xml:space="preserve">reporting </w:t>
        </w:r>
        <w:r w:rsidR="006F331A">
          <w:rPr>
            <w:rFonts w:ascii="Times New Roman" w:hAnsi="Times New Roman" w:cs="Times New Roman"/>
          </w:rPr>
          <w:t>vs. policy</w:t>
        </w:r>
      </w:ins>
      <w:r w:rsidRPr="00C34E1C">
        <w:rPr>
          <w:rFonts w:ascii="Times New Roman" w:hAnsi="Times New Roman" w:cs="Times New Roman"/>
        </w:rPr>
        <w:t xml:space="preserve"> </w:t>
      </w:r>
      <w:ins w:id="199" w:author="Luka Sikic" w:date="2021-05-12T10:36:00Z">
        <w:r w:rsidR="006F331A">
          <w:rPr>
            <w:rFonts w:ascii="Times New Roman" w:hAnsi="Times New Roman" w:cs="Times New Roman"/>
          </w:rPr>
          <w:t xml:space="preserve">reaction </w:t>
        </w:r>
      </w:ins>
      <w:del w:id="200" w:author="Luka Sikic" w:date="2021-05-12T10:36:00Z">
        <w:r w:rsidRPr="00C34E1C" w:rsidDel="006F331A">
          <w:rPr>
            <w:rFonts w:ascii="Times New Roman" w:hAnsi="Times New Roman" w:cs="Times New Roman"/>
          </w:rPr>
          <w:delText xml:space="preserve">reporting </w:delText>
        </w:r>
      </w:del>
      <w:r w:rsidRPr="00C34E1C">
        <w:rPr>
          <w:rFonts w:ascii="Times New Roman" w:hAnsi="Times New Roman" w:cs="Times New Roman"/>
        </w:rPr>
        <w:t>lag related to the pandemic outbreak.</w:t>
      </w:r>
    </w:p>
    <w:p w14:paraId="461E2CAF" w14:textId="0D151579" w:rsidR="00F136BF" w:rsidRDefault="00EA3E30" w:rsidP="00956144">
      <w:pPr>
        <w:pStyle w:val="BodyText"/>
        <w:spacing w:before="0" w:after="0"/>
        <w:ind w:firstLine="284"/>
        <w:jc w:val="both"/>
        <w:rPr>
          <w:rFonts w:ascii="Times New Roman" w:hAnsi="Times New Roman" w:cs="Times New Roman"/>
        </w:rPr>
      </w:pPr>
      <w:r w:rsidRPr="00C34E1C">
        <w:rPr>
          <w:rFonts w:ascii="Times New Roman" w:hAnsi="Times New Roman" w:cs="Times New Roman"/>
        </w:rPr>
        <w:t xml:space="preserve">The overview of </w:t>
      </w:r>
      <w:del w:id="201" w:author="Luka Sikic" w:date="2021-05-12T10:36:00Z">
        <w:r w:rsidRPr="00C34E1C" w:rsidDel="006F331A">
          <w:rPr>
            <w:rFonts w:ascii="Times New Roman" w:hAnsi="Times New Roman" w:cs="Times New Roman"/>
          </w:rPr>
          <w:delText xml:space="preserve">the </w:delText>
        </w:r>
      </w:del>
      <w:r w:rsidRPr="00C34E1C">
        <w:rPr>
          <w:rFonts w:ascii="Times New Roman" w:hAnsi="Times New Roman" w:cs="Times New Roman"/>
        </w:rPr>
        <w:t xml:space="preserve">Croatian capital market reaction to the COVID-19 pandemic spread in Europe is </w:t>
      </w:r>
      <w:del w:id="202" w:author="Luka Sikic" w:date="2021-05-12T10:36:00Z">
        <w:r w:rsidRPr="00C34E1C" w:rsidDel="006F331A">
          <w:rPr>
            <w:rFonts w:ascii="Times New Roman" w:hAnsi="Times New Roman" w:cs="Times New Roman"/>
          </w:rPr>
          <w:delText>summarised</w:delText>
        </w:r>
      </w:del>
      <w:ins w:id="203" w:author="Luka Sikic" w:date="2021-05-12T10:36:00Z">
        <w:r w:rsidR="006F331A" w:rsidRPr="00C34E1C">
          <w:rPr>
            <w:rFonts w:ascii="Times New Roman" w:hAnsi="Times New Roman" w:cs="Times New Roman"/>
          </w:rPr>
          <w:t>summarized</w:t>
        </w:r>
      </w:ins>
      <w:r w:rsidRPr="00C34E1C">
        <w:rPr>
          <w:rFonts w:ascii="Times New Roman" w:hAnsi="Times New Roman" w:cs="Times New Roman"/>
        </w:rPr>
        <w:t xml:space="preserve"> in </w:t>
      </w:r>
      <w:r w:rsidRPr="00424252">
        <w:rPr>
          <w:rFonts w:ascii="Times New Roman" w:hAnsi="Times New Roman" w:cs="Times New Roman"/>
          <w:shd w:val="clear" w:color="auto" w:fill="FFFFFF" w:themeFill="background1"/>
        </w:rPr>
        <w:t xml:space="preserve">the Table 1. </w:t>
      </w:r>
      <w:ins w:id="204" w:author="Luka Sikic" w:date="2021-05-12T10:37:00Z">
        <w:r w:rsidR="006F331A">
          <w:rPr>
            <w:rFonts w:ascii="Times New Roman" w:hAnsi="Times New Roman" w:cs="Times New Roman"/>
            <w:shd w:val="clear" w:color="auto" w:fill="FFFFFF" w:themeFill="background1"/>
          </w:rPr>
          <w:t xml:space="preserve">The </w:t>
        </w:r>
      </w:ins>
      <w:del w:id="205" w:author="Luka Sikic" w:date="2021-05-12T10:37:00Z">
        <w:r w:rsidR="002D3DE8" w:rsidDel="006F331A">
          <w:rPr>
            <w:rFonts w:ascii="Times New Roman" w:hAnsi="Times New Roman" w:cs="Times New Roman"/>
            <w:shd w:val="clear" w:color="auto" w:fill="FFFFFF" w:themeFill="background1"/>
          </w:rPr>
          <w:delText>I</w:delText>
        </w:r>
        <w:r w:rsidRPr="00424252" w:rsidDel="006F331A">
          <w:rPr>
            <w:rFonts w:ascii="Times New Roman" w:hAnsi="Times New Roman" w:cs="Times New Roman"/>
            <w:shd w:val="clear" w:color="auto" w:fill="FFFFFF" w:themeFill="background1"/>
          </w:rPr>
          <w:delText>t</w:delText>
        </w:r>
        <w:r w:rsidRPr="00C34E1C" w:rsidDel="006F331A">
          <w:rPr>
            <w:rFonts w:ascii="Times New Roman" w:hAnsi="Times New Roman" w:cs="Times New Roman"/>
          </w:rPr>
          <w:delText xml:space="preserve"> can be seen that </w:delText>
        </w:r>
      </w:del>
      <w:r w:rsidRPr="00C34E1C">
        <w:rPr>
          <w:rFonts w:ascii="Times New Roman" w:hAnsi="Times New Roman" w:cs="Times New Roman"/>
        </w:rPr>
        <w:t>COVID-19 pandemic caused a significant drop in the overall market valuation (</w:t>
      </w:r>
      <w:proofErr w:type="spellStart"/>
      <w:r w:rsidRPr="00C34E1C">
        <w:rPr>
          <w:rFonts w:ascii="Times New Roman" w:hAnsi="Times New Roman" w:cs="Times New Roman"/>
        </w:rPr>
        <w:t>CrobexTr</w:t>
      </w:r>
      <w:proofErr w:type="spellEnd"/>
      <w:r w:rsidRPr="00C34E1C">
        <w:rPr>
          <w:rFonts w:ascii="Times New Roman" w:hAnsi="Times New Roman" w:cs="Times New Roman"/>
        </w:rPr>
        <w:t xml:space="preserve">) of 25.9% and all sectoral indexes. The </w:t>
      </w:r>
      <w:proofErr w:type="spellStart"/>
      <w:r w:rsidRPr="00C34E1C">
        <w:rPr>
          <w:rFonts w:ascii="Times New Roman" w:hAnsi="Times New Roman" w:cs="Times New Roman"/>
        </w:rPr>
        <w:t>Crobex</w:t>
      </w:r>
      <w:proofErr w:type="spellEnd"/>
      <w:r w:rsidRPr="00C34E1C">
        <w:rPr>
          <w:rFonts w:ascii="Times New Roman" w:hAnsi="Times New Roman" w:cs="Times New Roman"/>
        </w:rPr>
        <w:t xml:space="preserve"> Nutrition index had the biggest relative drop (26.1%), followed by the </w:t>
      </w:r>
      <w:proofErr w:type="spellStart"/>
      <w:r w:rsidRPr="00C34E1C">
        <w:rPr>
          <w:rFonts w:ascii="Times New Roman" w:hAnsi="Times New Roman" w:cs="Times New Roman"/>
        </w:rPr>
        <w:t>Crobex</w:t>
      </w:r>
      <w:proofErr w:type="spellEnd"/>
      <w:r w:rsidRPr="00C34E1C">
        <w:rPr>
          <w:rFonts w:ascii="Times New Roman" w:hAnsi="Times New Roman" w:cs="Times New Roman"/>
        </w:rPr>
        <w:t xml:space="preserve"> Tourist index that lost 25.2% of </w:t>
      </w:r>
      <w:r w:rsidR="00E7573E">
        <w:rPr>
          <w:rFonts w:ascii="Times New Roman" w:hAnsi="Times New Roman" w:cs="Times New Roman"/>
        </w:rPr>
        <w:t>its</w:t>
      </w:r>
      <w:r w:rsidRPr="00C34E1C">
        <w:rPr>
          <w:rFonts w:ascii="Times New Roman" w:hAnsi="Times New Roman" w:cs="Times New Roman"/>
        </w:rPr>
        <w:t xml:space="preserve"> value. The negative pandemic effect seems even more pronounced since from the beginning of the analyzed period the overall stock market trend was positive and gained 19%. The worst performing sector in that period was the construction (</w:t>
      </w:r>
      <w:proofErr w:type="spellStart"/>
      <w:r w:rsidRPr="00C34E1C">
        <w:rPr>
          <w:rFonts w:ascii="Times New Roman" w:hAnsi="Times New Roman" w:cs="Times New Roman"/>
        </w:rPr>
        <w:t>CrobexKonstr</w:t>
      </w:r>
      <w:proofErr w:type="spellEnd"/>
      <w:r w:rsidRPr="00C34E1C">
        <w:rPr>
          <w:rFonts w:ascii="Times New Roman" w:hAnsi="Times New Roman" w:cs="Times New Roman"/>
        </w:rPr>
        <w:t xml:space="preserve">) that lost 31% of </w:t>
      </w:r>
      <w:r w:rsidR="0084144C">
        <w:rPr>
          <w:rFonts w:ascii="Times New Roman" w:hAnsi="Times New Roman" w:cs="Times New Roman"/>
        </w:rPr>
        <w:t>its</w:t>
      </w:r>
      <w:r w:rsidRPr="00C34E1C">
        <w:rPr>
          <w:rFonts w:ascii="Times New Roman" w:hAnsi="Times New Roman" w:cs="Times New Roman"/>
        </w:rPr>
        <w:t xml:space="preserve"> value. During the post event period, a significant overall market rebound can be observed as </w:t>
      </w:r>
      <w:proofErr w:type="spellStart"/>
      <w:r w:rsidRPr="00C34E1C">
        <w:rPr>
          <w:rFonts w:ascii="Times New Roman" w:hAnsi="Times New Roman" w:cs="Times New Roman"/>
        </w:rPr>
        <w:t>CrobexTr</w:t>
      </w:r>
      <w:proofErr w:type="spellEnd"/>
      <w:r w:rsidRPr="00C34E1C">
        <w:rPr>
          <w:rFonts w:ascii="Times New Roman" w:hAnsi="Times New Roman" w:cs="Times New Roman"/>
        </w:rPr>
        <w:t xml:space="preserve"> index rose by 17.7% followed by </w:t>
      </w:r>
      <w:ins w:id="206" w:author="Luka Sikic" w:date="2021-05-12T10:38:00Z">
        <w:r w:rsidR="006F331A">
          <w:rPr>
            <w:rFonts w:ascii="Times New Roman" w:hAnsi="Times New Roman" w:cs="Times New Roman"/>
          </w:rPr>
          <w:t xml:space="preserve">a </w:t>
        </w:r>
      </w:ins>
      <w:r w:rsidR="002D3DE8" w:rsidRPr="00C34E1C">
        <w:rPr>
          <w:rFonts w:ascii="Times New Roman" w:hAnsi="Times New Roman" w:cs="Times New Roman"/>
        </w:rPr>
        <w:t>positive</w:t>
      </w:r>
      <w:r w:rsidRPr="00C34E1C">
        <w:rPr>
          <w:rFonts w:ascii="Times New Roman" w:hAnsi="Times New Roman" w:cs="Times New Roman"/>
        </w:rPr>
        <w:t xml:space="preserve"> performance of all sectors. The tourist sector had the worst performance relative to </w:t>
      </w:r>
      <w:del w:id="207" w:author="Luka Sikic" w:date="2021-05-12T10:39:00Z">
        <w:r w:rsidRPr="00C34E1C" w:rsidDel="006F331A">
          <w:rPr>
            <w:rFonts w:ascii="Times New Roman" w:hAnsi="Times New Roman" w:cs="Times New Roman"/>
          </w:rPr>
          <w:delText xml:space="preserve">the </w:delText>
        </w:r>
      </w:del>
      <w:r w:rsidRPr="00C34E1C">
        <w:rPr>
          <w:rFonts w:ascii="Times New Roman" w:hAnsi="Times New Roman" w:cs="Times New Roman"/>
        </w:rPr>
        <w:t xml:space="preserve">other sectors in the </w:t>
      </w:r>
      <w:proofErr w:type="gramStart"/>
      <w:r w:rsidRPr="00C34E1C">
        <w:rPr>
          <w:rFonts w:ascii="Times New Roman" w:hAnsi="Times New Roman" w:cs="Times New Roman"/>
        </w:rPr>
        <w:t>pre event</w:t>
      </w:r>
      <w:proofErr w:type="gramEnd"/>
      <w:r w:rsidRPr="00C34E1C">
        <w:rPr>
          <w:rFonts w:ascii="Times New Roman" w:hAnsi="Times New Roman" w:cs="Times New Roman"/>
        </w:rPr>
        <w:t xml:space="preserve"> period (-0.4%) but reacted very similar to </w:t>
      </w:r>
      <w:ins w:id="208" w:author="Luka Sikic" w:date="2021-05-12T10:39:00Z">
        <w:r w:rsidR="006F331A">
          <w:rPr>
            <w:rFonts w:ascii="Times New Roman" w:hAnsi="Times New Roman" w:cs="Times New Roman"/>
          </w:rPr>
          <w:t xml:space="preserve">the </w:t>
        </w:r>
      </w:ins>
      <w:del w:id="209" w:author="Luka Sikic" w:date="2021-05-12T10:39:00Z">
        <w:r w:rsidRPr="00C34E1C" w:rsidDel="006F331A">
          <w:rPr>
            <w:rFonts w:ascii="Times New Roman" w:hAnsi="Times New Roman" w:cs="Times New Roman"/>
          </w:rPr>
          <w:delText xml:space="preserve">the </w:delText>
        </w:r>
      </w:del>
      <w:r w:rsidRPr="00C34E1C">
        <w:rPr>
          <w:rFonts w:ascii="Times New Roman" w:hAnsi="Times New Roman" w:cs="Times New Roman"/>
        </w:rPr>
        <w:t xml:space="preserve">overall market during the event period. The rebound of the tourist sector was only by a margin </w:t>
      </w:r>
      <w:del w:id="210" w:author="Luka Sikic" w:date="2021-05-12T10:39:00Z">
        <w:r w:rsidRPr="00C34E1C" w:rsidDel="006F331A">
          <w:rPr>
            <w:rFonts w:ascii="Times New Roman" w:hAnsi="Times New Roman" w:cs="Times New Roman"/>
          </w:rPr>
          <w:delText xml:space="preserve">better </w:delText>
        </w:r>
      </w:del>
      <w:ins w:id="211" w:author="Luka Sikic" w:date="2021-05-12T10:39:00Z">
        <w:r w:rsidR="006F331A">
          <w:rPr>
            <w:rFonts w:ascii="Times New Roman" w:hAnsi="Times New Roman" w:cs="Times New Roman"/>
          </w:rPr>
          <w:t>higher</w:t>
        </w:r>
        <w:r w:rsidR="006F331A" w:rsidRPr="00C34E1C">
          <w:rPr>
            <w:rFonts w:ascii="Times New Roman" w:hAnsi="Times New Roman" w:cs="Times New Roman"/>
          </w:rPr>
          <w:t xml:space="preserve"> </w:t>
        </w:r>
      </w:ins>
      <w:r w:rsidRPr="00C34E1C">
        <w:rPr>
          <w:rFonts w:ascii="Times New Roman" w:hAnsi="Times New Roman" w:cs="Times New Roman"/>
        </w:rPr>
        <w:t xml:space="preserve">than the market average but significantly smaller than other sectors like construction and food sector. It is </w:t>
      </w:r>
      <w:r w:rsidRPr="00C34E1C">
        <w:rPr>
          <w:rFonts w:ascii="Times New Roman" w:hAnsi="Times New Roman" w:cs="Times New Roman"/>
        </w:rPr>
        <w:lastRenderedPageBreak/>
        <w:t xml:space="preserve">interesting to note that the standard deviation of the tourist sector return </w:t>
      </w:r>
      <w:del w:id="212" w:author="Luka Sikic" w:date="2021-05-12T10:40:00Z">
        <w:r w:rsidRPr="00C34E1C" w:rsidDel="006F331A">
          <w:rPr>
            <w:rFonts w:ascii="Times New Roman" w:hAnsi="Times New Roman" w:cs="Times New Roman"/>
          </w:rPr>
          <w:delText xml:space="preserve">remains </w:delText>
        </w:r>
      </w:del>
      <w:ins w:id="213" w:author="Luka Sikic" w:date="2021-05-12T10:40:00Z">
        <w:r w:rsidR="006F331A" w:rsidRPr="00C34E1C">
          <w:rPr>
            <w:rFonts w:ascii="Times New Roman" w:hAnsi="Times New Roman" w:cs="Times New Roman"/>
          </w:rPr>
          <w:t>remain</w:t>
        </w:r>
        <w:r w:rsidR="006F331A">
          <w:rPr>
            <w:rFonts w:ascii="Times New Roman" w:hAnsi="Times New Roman" w:cs="Times New Roman"/>
          </w:rPr>
          <w:t>ed</w:t>
        </w:r>
        <w:r w:rsidR="006F331A" w:rsidRPr="00C34E1C">
          <w:rPr>
            <w:rFonts w:ascii="Times New Roman" w:hAnsi="Times New Roman" w:cs="Times New Roman"/>
          </w:rPr>
          <w:t xml:space="preserve"> </w:t>
        </w:r>
      </w:ins>
      <w:r w:rsidRPr="00C34E1C">
        <w:rPr>
          <w:rFonts w:ascii="Times New Roman" w:hAnsi="Times New Roman" w:cs="Times New Roman"/>
        </w:rPr>
        <w:t xml:space="preserve">lower than the average market during the event and in the post event period, implying a lower investment risk. Furthermore, the standard deviation of the tourist sector return is lower relative to the other sectors in all periods indicating that the effect of the COVID-19 pandemic </w:t>
      </w:r>
      <w:r w:rsidR="0084144C" w:rsidRPr="00C34E1C">
        <w:rPr>
          <w:rFonts w:ascii="Times New Roman" w:hAnsi="Times New Roman" w:cs="Times New Roman"/>
        </w:rPr>
        <w:t>was not</w:t>
      </w:r>
      <w:r w:rsidRPr="00C34E1C">
        <w:rPr>
          <w:rFonts w:ascii="Times New Roman" w:hAnsi="Times New Roman" w:cs="Times New Roman"/>
        </w:rPr>
        <w:t xml:space="preserve"> the strongest </w:t>
      </w:r>
      <w:del w:id="214" w:author="Luka Sikic" w:date="2021-05-12T10:46:00Z">
        <w:r w:rsidRPr="00C34E1C" w:rsidDel="006F331A">
          <w:rPr>
            <w:rFonts w:ascii="Times New Roman" w:hAnsi="Times New Roman" w:cs="Times New Roman"/>
          </w:rPr>
          <w:delText xml:space="preserve">for </w:delText>
        </w:r>
      </w:del>
      <w:ins w:id="215" w:author="Luka Sikic" w:date="2021-05-12T10:46:00Z">
        <w:r w:rsidR="006F331A">
          <w:rPr>
            <w:rFonts w:ascii="Times New Roman" w:hAnsi="Times New Roman" w:cs="Times New Roman"/>
          </w:rPr>
          <w:t>in</w:t>
        </w:r>
        <w:r w:rsidR="006F331A" w:rsidRPr="00C34E1C">
          <w:rPr>
            <w:rFonts w:ascii="Times New Roman" w:hAnsi="Times New Roman" w:cs="Times New Roman"/>
          </w:rPr>
          <w:t xml:space="preserve"> </w:t>
        </w:r>
      </w:ins>
      <w:r w:rsidRPr="00C34E1C">
        <w:rPr>
          <w:rFonts w:ascii="Times New Roman" w:hAnsi="Times New Roman" w:cs="Times New Roman"/>
        </w:rPr>
        <w:t>the tourist sector but rather very similar to the market average. It is also important to note that the market rebound after the event was stronger in industry and construction than tourist sector.</w:t>
      </w:r>
    </w:p>
    <w:p w14:paraId="53270A2F" w14:textId="77777777" w:rsidR="00C34E1C" w:rsidRPr="00C34E1C" w:rsidRDefault="00C34E1C" w:rsidP="00C34E1C">
      <w:pPr>
        <w:pStyle w:val="BodyText"/>
        <w:spacing w:before="0" w:after="0"/>
        <w:jc w:val="both"/>
        <w:rPr>
          <w:rFonts w:ascii="Times New Roman" w:hAnsi="Times New Roman" w:cs="Times New Roman"/>
        </w:rPr>
      </w:pPr>
    </w:p>
    <w:tbl>
      <w:tblPr>
        <w:tblW w:w="8179" w:type="dxa"/>
        <w:tblInd w:w="108" w:type="dxa"/>
        <w:shd w:val="clear" w:color="auto" w:fill="FFFFFF" w:themeFill="background1"/>
        <w:tblLook w:val="04A0" w:firstRow="1" w:lastRow="0" w:firstColumn="1" w:lastColumn="0" w:noHBand="0" w:noVBand="1"/>
      </w:tblPr>
      <w:tblGrid>
        <w:gridCol w:w="1448"/>
        <w:gridCol w:w="1897"/>
        <w:gridCol w:w="986"/>
        <w:gridCol w:w="1258"/>
        <w:gridCol w:w="950"/>
        <w:gridCol w:w="853"/>
        <w:gridCol w:w="787"/>
      </w:tblGrid>
      <w:tr w:rsidR="00863BDB" w:rsidRPr="00863BDB" w14:paraId="47C51AD0" w14:textId="77777777" w:rsidTr="00F77A09">
        <w:trPr>
          <w:trHeight w:val="324"/>
        </w:trPr>
        <w:tc>
          <w:tcPr>
            <w:tcW w:w="8179" w:type="dxa"/>
            <w:gridSpan w:val="7"/>
            <w:tcBorders>
              <w:left w:val="nil"/>
              <w:bottom w:val="single" w:sz="4" w:space="0" w:color="auto"/>
              <w:right w:val="nil"/>
            </w:tcBorders>
            <w:shd w:val="clear" w:color="auto" w:fill="FFFFFF" w:themeFill="background1"/>
            <w:vAlign w:val="center"/>
          </w:tcPr>
          <w:p w14:paraId="449CA079" w14:textId="6D9C70AA" w:rsidR="00863BDB" w:rsidRPr="00CE7FD6" w:rsidRDefault="00863BDB" w:rsidP="00DA45F3">
            <w:pPr>
              <w:spacing w:after="0"/>
              <w:rPr>
                <w:rFonts w:ascii="Times New Roman" w:eastAsia="Times New Roman" w:hAnsi="Times New Roman" w:cs="Times New Roman"/>
                <w:b/>
                <w:bCs/>
                <w:color w:val="111111"/>
                <w:sz w:val="22"/>
                <w:szCs w:val="22"/>
                <w:lang w:val="hr-HR" w:eastAsia="hr-HR"/>
              </w:rPr>
            </w:pPr>
            <w:r w:rsidRPr="00CE7FD6">
              <w:rPr>
                <w:rFonts w:ascii="Times New Roman" w:hAnsi="Times New Roman" w:cs="Times New Roman"/>
                <w:b/>
                <w:bCs/>
              </w:rPr>
              <w:t>Table 1</w:t>
            </w:r>
            <w:r w:rsidR="001D5223" w:rsidRPr="00CE7FD6">
              <w:rPr>
                <w:rFonts w:ascii="Times New Roman" w:hAnsi="Times New Roman" w:cs="Times New Roman"/>
                <w:b/>
                <w:bCs/>
              </w:rPr>
              <w:t>.</w:t>
            </w:r>
            <w:r w:rsidRPr="00CE7FD6">
              <w:rPr>
                <w:rFonts w:ascii="Times New Roman" w:hAnsi="Times New Roman" w:cs="Times New Roman"/>
              </w:rPr>
              <w:t xml:space="preserve"> Overview of the market returns over the </w:t>
            </w:r>
            <w:proofErr w:type="spellStart"/>
            <w:r w:rsidRPr="00CE7FD6">
              <w:rPr>
                <w:rFonts w:ascii="Times New Roman" w:hAnsi="Times New Roman" w:cs="Times New Roman"/>
              </w:rPr>
              <w:t>analysed</w:t>
            </w:r>
            <w:proofErr w:type="spellEnd"/>
            <w:r w:rsidRPr="00CE7FD6">
              <w:rPr>
                <w:rFonts w:ascii="Times New Roman" w:hAnsi="Times New Roman" w:cs="Times New Roman"/>
              </w:rPr>
              <w:t xml:space="preserve"> period</w:t>
            </w:r>
          </w:p>
        </w:tc>
      </w:tr>
      <w:tr w:rsidR="00863BDB" w:rsidRPr="00863BDB" w14:paraId="13BF846D" w14:textId="77777777" w:rsidTr="00F77A09">
        <w:trPr>
          <w:trHeight w:val="324"/>
        </w:trPr>
        <w:tc>
          <w:tcPr>
            <w:tcW w:w="1448" w:type="dxa"/>
            <w:tcBorders>
              <w:top w:val="single" w:sz="4" w:space="0" w:color="auto"/>
              <w:left w:val="nil"/>
              <w:bottom w:val="single" w:sz="8" w:space="0" w:color="111111"/>
              <w:right w:val="nil"/>
            </w:tcBorders>
            <w:shd w:val="clear" w:color="auto" w:fill="FFFFFF" w:themeFill="background1"/>
            <w:vAlign w:val="center"/>
            <w:hideMark/>
          </w:tcPr>
          <w:p w14:paraId="72004927"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Pandemic</w:t>
            </w:r>
            <w:proofErr w:type="spellEnd"/>
          </w:p>
        </w:tc>
        <w:tc>
          <w:tcPr>
            <w:tcW w:w="1897" w:type="dxa"/>
            <w:tcBorders>
              <w:top w:val="single" w:sz="4" w:space="0" w:color="auto"/>
              <w:left w:val="nil"/>
              <w:bottom w:val="single" w:sz="8" w:space="0" w:color="111111"/>
              <w:right w:val="nil"/>
            </w:tcBorders>
            <w:shd w:val="clear" w:color="auto" w:fill="FFFFFF" w:themeFill="background1"/>
            <w:vAlign w:val="center"/>
            <w:hideMark/>
          </w:tcPr>
          <w:p w14:paraId="1003532F"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Index</w:t>
            </w:r>
          </w:p>
        </w:tc>
        <w:tc>
          <w:tcPr>
            <w:tcW w:w="986" w:type="dxa"/>
            <w:tcBorders>
              <w:top w:val="single" w:sz="4" w:space="0" w:color="auto"/>
              <w:left w:val="nil"/>
              <w:bottom w:val="single" w:sz="8" w:space="0" w:color="111111"/>
              <w:right w:val="nil"/>
            </w:tcBorders>
            <w:shd w:val="clear" w:color="auto" w:fill="FFFFFF" w:themeFill="background1"/>
            <w:vAlign w:val="center"/>
            <w:hideMark/>
          </w:tcPr>
          <w:p w14:paraId="6A9AE8D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Total</w:t>
            </w:r>
          </w:p>
        </w:tc>
        <w:tc>
          <w:tcPr>
            <w:tcW w:w="1258" w:type="dxa"/>
            <w:tcBorders>
              <w:top w:val="single" w:sz="4" w:space="0" w:color="auto"/>
              <w:left w:val="nil"/>
              <w:bottom w:val="single" w:sz="8" w:space="0" w:color="111111"/>
              <w:right w:val="nil"/>
            </w:tcBorders>
            <w:shd w:val="clear" w:color="auto" w:fill="FFFFFF" w:themeFill="background1"/>
            <w:vAlign w:val="center"/>
            <w:hideMark/>
          </w:tcPr>
          <w:p w14:paraId="53E39E34"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Average</w:t>
            </w:r>
            <w:proofErr w:type="spellEnd"/>
          </w:p>
        </w:tc>
        <w:tc>
          <w:tcPr>
            <w:tcW w:w="950" w:type="dxa"/>
            <w:tcBorders>
              <w:top w:val="single" w:sz="4" w:space="0" w:color="auto"/>
              <w:left w:val="nil"/>
              <w:bottom w:val="single" w:sz="8" w:space="0" w:color="111111"/>
              <w:right w:val="nil"/>
            </w:tcBorders>
            <w:shd w:val="clear" w:color="auto" w:fill="FFFFFF" w:themeFill="background1"/>
            <w:vAlign w:val="center"/>
            <w:hideMark/>
          </w:tcPr>
          <w:p w14:paraId="5E3914C5"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Stdev</w:t>
            </w:r>
            <w:proofErr w:type="spellEnd"/>
          </w:p>
        </w:tc>
        <w:tc>
          <w:tcPr>
            <w:tcW w:w="853" w:type="dxa"/>
            <w:tcBorders>
              <w:top w:val="single" w:sz="4" w:space="0" w:color="auto"/>
              <w:left w:val="nil"/>
              <w:bottom w:val="single" w:sz="8" w:space="0" w:color="111111"/>
              <w:right w:val="nil"/>
            </w:tcBorders>
            <w:shd w:val="clear" w:color="auto" w:fill="FFFFFF" w:themeFill="background1"/>
            <w:vAlign w:val="center"/>
            <w:hideMark/>
          </w:tcPr>
          <w:p w14:paraId="4EDEA846"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Min</w:t>
            </w:r>
          </w:p>
        </w:tc>
        <w:tc>
          <w:tcPr>
            <w:tcW w:w="787" w:type="dxa"/>
            <w:tcBorders>
              <w:top w:val="single" w:sz="4" w:space="0" w:color="auto"/>
              <w:left w:val="nil"/>
              <w:bottom w:val="single" w:sz="8" w:space="0" w:color="111111"/>
              <w:right w:val="nil"/>
            </w:tcBorders>
            <w:shd w:val="clear" w:color="auto" w:fill="FFFFFF" w:themeFill="background1"/>
            <w:vAlign w:val="center"/>
            <w:hideMark/>
          </w:tcPr>
          <w:p w14:paraId="4EEA760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Max</w:t>
            </w:r>
          </w:p>
        </w:tc>
      </w:tr>
      <w:tr w:rsidR="00863BDB" w:rsidRPr="00863BDB" w14:paraId="5CD9A1F7"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354809D0"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Ongoing</w:t>
            </w:r>
            <w:proofErr w:type="spellEnd"/>
          </w:p>
        </w:tc>
        <w:tc>
          <w:tcPr>
            <w:tcW w:w="1897" w:type="dxa"/>
            <w:tcBorders>
              <w:top w:val="nil"/>
              <w:left w:val="nil"/>
              <w:bottom w:val="nil"/>
              <w:right w:val="nil"/>
            </w:tcBorders>
            <w:shd w:val="clear" w:color="auto" w:fill="FFFFFF" w:themeFill="background1"/>
            <w:vAlign w:val="center"/>
            <w:hideMark/>
          </w:tcPr>
          <w:p w14:paraId="27AD3D97"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CrobexInd</w:t>
            </w:r>
            <w:proofErr w:type="spellEnd"/>
          </w:p>
        </w:tc>
        <w:tc>
          <w:tcPr>
            <w:tcW w:w="986" w:type="dxa"/>
            <w:tcBorders>
              <w:top w:val="nil"/>
              <w:left w:val="nil"/>
              <w:bottom w:val="nil"/>
              <w:right w:val="nil"/>
            </w:tcBorders>
            <w:shd w:val="clear" w:color="auto" w:fill="FFFFFF" w:themeFill="background1"/>
            <w:vAlign w:val="center"/>
            <w:hideMark/>
          </w:tcPr>
          <w:p w14:paraId="3C209935"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-24.36</w:t>
            </w:r>
          </w:p>
        </w:tc>
        <w:tc>
          <w:tcPr>
            <w:tcW w:w="1258" w:type="dxa"/>
            <w:tcBorders>
              <w:top w:val="nil"/>
              <w:left w:val="nil"/>
              <w:bottom w:val="nil"/>
              <w:right w:val="nil"/>
            </w:tcBorders>
            <w:shd w:val="clear" w:color="auto" w:fill="FFFFFF" w:themeFill="background1"/>
            <w:vAlign w:val="center"/>
            <w:hideMark/>
          </w:tcPr>
          <w:p w14:paraId="49A24771"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-0.609</w:t>
            </w:r>
          </w:p>
        </w:tc>
        <w:tc>
          <w:tcPr>
            <w:tcW w:w="950" w:type="dxa"/>
            <w:tcBorders>
              <w:top w:val="nil"/>
              <w:left w:val="nil"/>
              <w:bottom w:val="nil"/>
              <w:right w:val="nil"/>
            </w:tcBorders>
            <w:shd w:val="clear" w:color="auto" w:fill="FFFFFF" w:themeFill="background1"/>
            <w:vAlign w:val="center"/>
            <w:hideMark/>
          </w:tcPr>
          <w:p w14:paraId="719B94F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4.116</w:t>
            </w:r>
          </w:p>
        </w:tc>
        <w:tc>
          <w:tcPr>
            <w:tcW w:w="853" w:type="dxa"/>
            <w:tcBorders>
              <w:top w:val="nil"/>
              <w:left w:val="nil"/>
              <w:bottom w:val="nil"/>
              <w:right w:val="nil"/>
            </w:tcBorders>
            <w:shd w:val="clear" w:color="auto" w:fill="FFFFFF" w:themeFill="background1"/>
            <w:vAlign w:val="center"/>
            <w:hideMark/>
          </w:tcPr>
          <w:p w14:paraId="78ADA1B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-14.69</w:t>
            </w:r>
          </w:p>
        </w:tc>
        <w:tc>
          <w:tcPr>
            <w:tcW w:w="787" w:type="dxa"/>
            <w:tcBorders>
              <w:top w:val="nil"/>
              <w:left w:val="nil"/>
              <w:bottom w:val="nil"/>
              <w:right w:val="nil"/>
            </w:tcBorders>
            <w:shd w:val="clear" w:color="auto" w:fill="FFFFFF" w:themeFill="background1"/>
            <w:vAlign w:val="center"/>
            <w:hideMark/>
          </w:tcPr>
          <w:p w14:paraId="3820C95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7.48</w:t>
            </w:r>
          </w:p>
        </w:tc>
      </w:tr>
      <w:tr w:rsidR="00863BDB" w:rsidRPr="00863BDB" w14:paraId="1A0207C0"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24276EE1"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Ongoing</w:t>
            </w:r>
            <w:proofErr w:type="spellEnd"/>
          </w:p>
        </w:tc>
        <w:tc>
          <w:tcPr>
            <w:tcW w:w="1897" w:type="dxa"/>
            <w:tcBorders>
              <w:top w:val="nil"/>
              <w:left w:val="nil"/>
              <w:bottom w:val="nil"/>
              <w:right w:val="nil"/>
            </w:tcBorders>
            <w:shd w:val="clear" w:color="auto" w:fill="FFFFFF" w:themeFill="background1"/>
            <w:vAlign w:val="center"/>
            <w:hideMark/>
          </w:tcPr>
          <w:p w14:paraId="17D561AB"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CrobexKonstr</w:t>
            </w:r>
            <w:proofErr w:type="spellEnd"/>
          </w:p>
        </w:tc>
        <w:tc>
          <w:tcPr>
            <w:tcW w:w="986" w:type="dxa"/>
            <w:tcBorders>
              <w:top w:val="nil"/>
              <w:left w:val="nil"/>
              <w:bottom w:val="nil"/>
              <w:right w:val="nil"/>
            </w:tcBorders>
            <w:shd w:val="clear" w:color="auto" w:fill="FFFFFF" w:themeFill="background1"/>
            <w:vAlign w:val="center"/>
            <w:hideMark/>
          </w:tcPr>
          <w:p w14:paraId="70108BE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-16.62</w:t>
            </w:r>
          </w:p>
        </w:tc>
        <w:tc>
          <w:tcPr>
            <w:tcW w:w="1258" w:type="dxa"/>
            <w:tcBorders>
              <w:top w:val="nil"/>
              <w:left w:val="nil"/>
              <w:bottom w:val="nil"/>
              <w:right w:val="nil"/>
            </w:tcBorders>
            <w:shd w:val="clear" w:color="auto" w:fill="FFFFFF" w:themeFill="background1"/>
            <w:vAlign w:val="center"/>
            <w:hideMark/>
          </w:tcPr>
          <w:p w14:paraId="45D2F76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-0.416</w:t>
            </w:r>
          </w:p>
        </w:tc>
        <w:tc>
          <w:tcPr>
            <w:tcW w:w="950" w:type="dxa"/>
            <w:tcBorders>
              <w:top w:val="nil"/>
              <w:left w:val="nil"/>
              <w:bottom w:val="nil"/>
              <w:right w:val="nil"/>
            </w:tcBorders>
            <w:shd w:val="clear" w:color="auto" w:fill="FFFFFF" w:themeFill="background1"/>
            <w:vAlign w:val="center"/>
            <w:hideMark/>
          </w:tcPr>
          <w:p w14:paraId="4969FAF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4.652</w:t>
            </w:r>
          </w:p>
        </w:tc>
        <w:tc>
          <w:tcPr>
            <w:tcW w:w="853" w:type="dxa"/>
            <w:tcBorders>
              <w:top w:val="nil"/>
              <w:left w:val="nil"/>
              <w:bottom w:val="nil"/>
              <w:right w:val="nil"/>
            </w:tcBorders>
            <w:shd w:val="clear" w:color="auto" w:fill="FFFFFF" w:themeFill="background1"/>
            <w:vAlign w:val="center"/>
            <w:hideMark/>
          </w:tcPr>
          <w:p w14:paraId="01CDB9B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-15.3</w:t>
            </w:r>
          </w:p>
        </w:tc>
        <w:tc>
          <w:tcPr>
            <w:tcW w:w="787" w:type="dxa"/>
            <w:tcBorders>
              <w:top w:val="nil"/>
              <w:left w:val="nil"/>
              <w:bottom w:val="nil"/>
              <w:right w:val="nil"/>
            </w:tcBorders>
            <w:shd w:val="clear" w:color="auto" w:fill="FFFFFF" w:themeFill="background1"/>
            <w:vAlign w:val="center"/>
            <w:hideMark/>
          </w:tcPr>
          <w:p w14:paraId="4C59544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10.9</w:t>
            </w:r>
          </w:p>
        </w:tc>
      </w:tr>
      <w:tr w:rsidR="00863BDB" w:rsidRPr="00863BDB" w14:paraId="243832F1"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5AF01BD4"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Ongoing</w:t>
            </w:r>
            <w:proofErr w:type="spellEnd"/>
          </w:p>
        </w:tc>
        <w:tc>
          <w:tcPr>
            <w:tcW w:w="1897" w:type="dxa"/>
            <w:tcBorders>
              <w:top w:val="nil"/>
              <w:left w:val="nil"/>
              <w:bottom w:val="nil"/>
              <w:right w:val="nil"/>
            </w:tcBorders>
            <w:shd w:val="clear" w:color="auto" w:fill="FFFFFF" w:themeFill="background1"/>
            <w:vAlign w:val="center"/>
            <w:hideMark/>
          </w:tcPr>
          <w:p w14:paraId="48686E01"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CrobexNutr</w:t>
            </w:r>
            <w:proofErr w:type="spellEnd"/>
          </w:p>
        </w:tc>
        <w:tc>
          <w:tcPr>
            <w:tcW w:w="986" w:type="dxa"/>
            <w:tcBorders>
              <w:top w:val="nil"/>
              <w:left w:val="nil"/>
              <w:bottom w:val="nil"/>
              <w:right w:val="nil"/>
            </w:tcBorders>
            <w:shd w:val="clear" w:color="auto" w:fill="FFFFFF" w:themeFill="background1"/>
            <w:vAlign w:val="center"/>
            <w:hideMark/>
          </w:tcPr>
          <w:p w14:paraId="6950FBF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-26.15</w:t>
            </w:r>
          </w:p>
        </w:tc>
        <w:tc>
          <w:tcPr>
            <w:tcW w:w="1258" w:type="dxa"/>
            <w:tcBorders>
              <w:top w:val="nil"/>
              <w:left w:val="nil"/>
              <w:bottom w:val="nil"/>
              <w:right w:val="nil"/>
            </w:tcBorders>
            <w:shd w:val="clear" w:color="auto" w:fill="FFFFFF" w:themeFill="background1"/>
            <w:vAlign w:val="center"/>
            <w:hideMark/>
          </w:tcPr>
          <w:p w14:paraId="62DF509A"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-0.654</w:t>
            </w:r>
          </w:p>
        </w:tc>
        <w:tc>
          <w:tcPr>
            <w:tcW w:w="950" w:type="dxa"/>
            <w:tcBorders>
              <w:top w:val="nil"/>
              <w:left w:val="nil"/>
              <w:bottom w:val="nil"/>
              <w:right w:val="nil"/>
            </w:tcBorders>
            <w:shd w:val="clear" w:color="auto" w:fill="FFFFFF" w:themeFill="background1"/>
            <w:vAlign w:val="center"/>
            <w:hideMark/>
          </w:tcPr>
          <w:p w14:paraId="2C241949"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3.719</w:t>
            </w:r>
          </w:p>
        </w:tc>
        <w:tc>
          <w:tcPr>
            <w:tcW w:w="853" w:type="dxa"/>
            <w:tcBorders>
              <w:top w:val="nil"/>
              <w:left w:val="nil"/>
              <w:bottom w:val="nil"/>
              <w:right w:val="nil"/>
            </w:tcBorders>
            <w:shd w:val="clear" w:color="auto" w:fill="FFFFFF" w:themeFill="background1"/>
            <w:vAlign w:val="center"/>
            <w:hideMark/>
          </w:tcPr>
          <w:p w14:paraId="7FEACA3A"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-12.46</w:t>
            </w:r>
          </w:p>
        </w:tc>
        <w:tc>
          <w:tcPr>
            <w:tcW w:w="787" w:type="dxa"/>
            <w:tcBorders>
              <w:top w:val="nil"/>
              <w:left w:val="nil"/>
              <w:bottom w:val="nil"/>
              <w:right w:val="nil"/>
            </w:tcBorders>
            <w:shd w:val="clear" w:color="auto" w:fill="FFFFFF" w:themeFill="background1"/>
            <w:vAlign w:val="center"/>
            <w:hideMark/>
          </w:tcPr>
          <w:p w14:paraId="6D5D029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6.43</w:t>
            </w:r>
          </w:p>
        </w:tc>
      </w:tr>
      <w:tr w:rsidR="00863BDB" w:rsidRPr="00863BDB" w14:paraId="4BBDB421"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1B071F4B"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Ongoing</w:t>
            </w:r>
            <w:proofErr w:type="spellEnd"/>
          </w:p>
        </w:tc>
        <w:tc>
          <w:tcPr>
            <w:tcW w:w="1897" w:type="dxa"/>
            <w:tcBorders>
              <w:top w:val="nil"/>
              <w:left w:val="nil"/>
              <w:bottom w:val="nil"/>
              <w:right w:val="nil"/>
            </w:tcBorders>
            <w:shd w:val="clear" w:color="auto" w:fill="FFFFFF" w:themeFill="background1"/>
            <w:vAlign w:val="center"/>
            <w:hideMark/>
          </w:tcPr>
          <w:p w14:paraId="7B484E9E"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CrobexTr</w:t>
            </w:r>
            <w:proofErr w:type="spellEnd"/>
          </w:p>
        </w:tc>
        <w:tc>
          <w:tcPr>
            <w:tcW w:w="986" w:type="dxa"/>
            <w:tcBorders>
              <w:top w:val="nil"/>
              <w:left w:val="nil"/>
              <w:bottom w:val="nil"/>
              <w:right w:val="nil"/>
            </w:tcBorders>
            <w:shd w:val="clear" w:color="auto" w:fill="FFFFFF" w:themeFill="background1"/>
            <w:vAlign w:val="center"/>
            <w:hideMark/>
          </w:tcPr>
          <w:p w14:paraId="1FFD0374"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-25.88</w:t>
            </w:r>
          </w:p>
        </w:tc>
        <w:tc>
          <w:tcPr>
            <w:tcW w:w="1258" w:type="dxa"/>
            <w:tcBorders>
              <w:top w:val="nil"/>
              <w:left w:val="nil"/>
              <w:bottom w:val="nil"/>
              <w:right w:val="nil"/>
            </w:tcBorders>
            <w:shd w:val="clear" w:color="auto" w:fill="FFFFFF" w:themeFill="background1"/>
            <w:vAlign w:val="center"/>
            <w:hideMark/>
          </w:tcPr>
          <w:p w14:paraId="487A3CF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-0.647</w:t>
            </w:r>
          </w:p>
        </w:tc>
        <w:tc>
          <w:tcPr>
            <w:tcW w:w="950" w:type="dxa"/>
            <w:tcBorders>
              <w:top w:val="nil"/>
              <w:left w:val="nil"/>
              <w:bottom w:val="nil"/>
              <w:right w:val="nil"/>
            </w:tcBorders>
            <w:shd w:val="clear" w:color="auto" w:fill="FFFFFF" w:themeFill="background1"/>
            <w:vAlign w:val="center"/>
            <w:hideMark/>
          </w:tcPr>
          <w:p w14:paraId="14811EE1"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3.363</w:t>
            </w:r>
          </w:p>
        </w:tc>
        <w:tc>
          <w:tcPr>
            <w:tcW w:w="853" w:type="dxa"/>
            <w:tcBorders>
              <w:top w:val="nil"/>
              <w:left w:val="nil"/>
              <w:bottom w:val="nil"/>
              <w:right w:val="nil"/>
            </w:tcBorders>
            <w:shd w:val="clear" w:color="auto" w:fill="FFFFFF" w:themeFill="background1"/>
            <w:vAlign w:val="center"/>
            <w:hideMark/>
          </w:tcPr>
          <w:p w14:paraId="388A671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-11.31</w:t>
            </w:r>
          </w:p>
        </w:tc>
        <w:tc>
          <w:tcPr>
            <w:tcW w:w="787" w:type="dxa"/>
            <w:tcBorders>
              <w:top w:val="nil"/>
              <w:left w:val="nil"/>
              <w:bottom w:val="nil"/>
              <w:right w:val="nil"/>
            </w:tcBorders>
            <w:shd w:val="clear" w:color="auto" w:fill="FFFFFF" w:themeFill="background1"/>
            <w:vAlign w:val="center"/>
            <w:hideMark/>
          </w:tcPr>
          <w:p w14:paraId="30A1D6E4"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5.46</w:t>
            </w:r>
          </w:p>
        </w:tc>
      </w:tr>
      <w:tr w:rsidR="00863BDB" w:rsidRPr="00863BDB" w14:paraId="18AF5531"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47B444E2"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Ongoing</w:t>
            </w:r>
            <w:proofErr w:type="spellEnd"/>
          </w:p>
        </w:tc>
        <w:tc>
          <w:tcPr>
            <w:tcW w:w="1897" w:type="dxa"/>
            <w:tcBorders>
              <w:top w:val="nil"/>
              <w:left w:val="nil"/>
              <w:bottom w:val="nil"/>
              <w:right w:val="nil"/>
            </w:tcBorders>
            <w:shd w:val="clear" w:color="auto" w:fill="FFFFFF" w:themeFill="background1"/>
            <w:vAlign w:val="center"/>
            <w:hideMark/>
          </w:tcPr>
          <w:p w14:paraId="69C36558"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CrobexTur</w:t>
            </w:r>
            <w:proofErr w:type="spellEnd"/>
          </w:p>
        </w:tc>
        <w:tc>
          <w:tcPr>
            <w:tcW w:w="986" w:type="dxa"/>
            <w:tcBorders>
              <w:top w:val="nil"/>
              <w:left w:val="nil"/>
              <w:bottom w:val="nil"/>
              <w:right w:val="nil"/>
            </w:tcBorders>
            <w:shd w:val="clear" w:color="auto" w:fill="FFFFFF" w:themeFill="background1"/>
            <w:vAlign w:val="center"/>
            <w:hideMark/>
          </w:tcPr>
          <w:p w14:paraId="0813D99B"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-25.2</w:t>
            </w:r>
          </w:p>
        </w:tc>
        <w:tc>
          <w:tcPr>
            <w:tcW w:w="1258" w:type="dxa"/>
            <w:tcBorders>
              <w:top w:val="nil"/>
              <w:left w:val="nil"/>
              <w:bottom w:val="nil"/>
              <w:right w:val="nil"/>
            </w:tcBorders>
            <w:shd w:val="clear" w:color="auto" w:fill="FFFFFF" w:themeFill="background1"/>
            <w:vAlign w:val="center"/>
            <w:hideMark/>
          </w:tcPr>
          <w:p w14:paraId="7C8FD3B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-0.63</w:t>
            </w:r>
          </w:p>
        </w:tc>
        <w:tc>
          <w:tcPr>
            <w:tcW w:w="950" w:type="dxa"/>
            <w:tcBorders>
              <w:top w:val="nil"/>
              <w:left w:val="nil"/>
              <w:bottom w:val="nil"/>
              <w:right w:val="nil"/>
            </w:tcBorders>
            <w:shd w:val="clear" w:color="auto" w:fill="FFFFFF" w:themeFill="background1"/>
            <w:vAlign w:val="center"/>
            <w:hideMark/>
          </w:tcPr>
          <w:p w14:paraId="34BA0D7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3.361</w:t>
            </w:r>
          </w:p>
        </w:tc>
        <w:tc>
          <w:tcPr>
            <w:tcW w:w="853" w:type="dxa"/>
            <w:tcBorders>
              <w:top w:val="nil"/>
              <w:left w:val="nil"/>
              <w:bottom w:val="nil"/>
              <w:right w:val="nil"/>
            </w:tcBorders>
            <w:shd w:val="clear" w:color="auto" w:fill="FFFFFF" w:themeFill="background1"/>
            <w:vAlign w:val="center"/>
            <w:hideMark/>
          </w:tcPr>
          <w:p w14:paraId="60A35CFA"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-10.98</w:t>
            </w:r>
          </w:p>
        </w:tc>
        <w:tc>
          <w:tcPr>
            <w:tcW w:w="787" w:type="dxa"/>
            <w:tcBorders>
              <w:top w:val="nil"/>
              <w:left w:val="nil"/>
              <w:bottom w:val="nil"/>
              <w:right w:val="nil"/>
            </w:tcBorders>
            <w:shd w:val="clear" w:color="auto" w:fill="FFFFFF" w:themeFill="background1"/>
            <w:vAlign w:val="center"/>
            <w:hideMark/>
          </w:tcPr>
          <w:p w14:paraId="7632DF59"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6.57</w:t>
            </w:r>
          </w:p>
        </w:tc>
      </w:tr>
      <w:tr w:rsidR="00863BDB" w:rsidRPr="00863BDB" w14:paraId="6582483B"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1963F605"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Post</w:t>
            </w:r>
          </w:p>
        </w:tc>
        <w:tc>
          <w:tcPr>
            <w:tcW w:w="1897" w:type="dxa"/>
            <w:tcBorders>
              <w:top w:val="nil"/>
              <w:left w:val="nil"/>
              <w:bottom w:val="nil"/>
              <w:right w:val="nil"/>
            </w:tcBorders>
            <w:shd w:val="clear" w:color="auto" w:fill="FFFFFF" w:themeFill="background1"/>
            <w:vAlign w:val="center"/>
            <w:hideMark/>
          </w:tcPr>
          <w:p w14:paraId="2AE1E0A7"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CrobexInd</w:t>
            </w:r>
            <w:proofErr w:type="spellEnd"/>
          </w:p>
        </w:tc>
        <w:tc>
          <w:tcPr>
            <w:tcW w:w="986" w:type="dxa"/>
            <w:tcBorders>
              <w:top w:val="nil"/>
              <w:left w:val="nil"/>
              <w:bottom w:val="nil"/>
              <w:right w:val="nil"/>
            </w:tcBorders>
            <w:shd w:val="clear" w:color="auto" w:fill="FFFFFF" w:themeFill="background1"/>
            <w:vAlign w:val="center"/>
            <w:hideMark/>
          </w:tcPr>
          <w:p w14:paraId="3674416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40.059</w:t>
            </w:r>
          </w:p>
        </w:tc>
        <w:tc>
          <w:tcPr>
            <w:tcW w:w="1258" w:type="dxa"/>
            <w:tcBorders>
              <w:top w:val="nil"/>
              <w:left w:val="nil"/>
              <w:bottom w:val="nil"/>
              <w:right w:val="nil"/>
            </w:tcBorders>
            <w:shd w:val="clear" w:color="auto" w:fill="FFFFFF" w:themeFill="background1"/>
            <w:vAlign w:val="center"/>
            <w:hideMark/>
          </w:tcPr>
          <w:p w14:paraId="24FE0B59"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0.159</w:t>
            </w:r>
          </w:p>
        </w:tc>
        <w:tc>
          <w:tcPr>
            <w:tcW w:w="950" w:type="dxa"/>
            <w:tcBorders>
              <w:top w:val="nil"/>
              <w:left w:val="nil"/>
              <w:bottom w:val="nil"/>
              <w:right w:val="nil"/>
            </w:tcBorders>
            <w:shd w:val="clear" w:color="auto" w:fill="FFFFFF" w:themeFill="background1"/>
            <w:vAlign w:val="center"/>
            <w:hideMark/>
          </w:tcPr>
          <w:p w14:paraId="410623A2"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1.282</w:t>
            </w:r>
          </w:p>
        </w:tc>
        <w:tc>
          <w:tcPr>
            <w:tcW w:w="853" w:type="dxa"/>
            <w:tcBorders>
              <w:top w:val="nil"/>
              <w:left w:val="nil"/>
              <w:bottom w:val="nil"/>
              <w:right w:val="nil"/>
            </w:tcBorders>
            <w:shd w:val="clear" w:color="auto" w:fill="FFFFFF" w:themeFill="background1"/>
            <w:vAlign w:val="center"/>
            <w:hideMark/>
          </w:tcPr>
          <w:p w14:paraId="2391D09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-3.772</w:t>
            </w:r>
          </w:p>
        </w:tc>
        <w:tc>
          <w:tcPr>
            <w:tcW w:w="787" w:type="dxa"/>
            <w:tcBorders>
              <w:top w:val="nil"/>
              <w:left w:val="nil"/>
              <w:bottom w:val="nil"/>
              <w:right w:val="nil"/>
            </w:tcBorders>
            <w:shd w:val="clear" w:color="auto" w:fill="FFFFFF" w:themeFill="background1"/>
            <w:vAlign w:val="center"/>
            <w:hideMark/>
          </w:tcPr>
          <w:p w14:paraId="2BFB5F4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8.3</w:t>
            </w:r>
          </w:p>
        </w:tc>
      </w:tr>
      <w:tr w:rsidR="00863BDB" w:rsidRPr="00863BDB" w14:paraId="6F3BBDD9"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5219F6CB"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Post</w:t>
            </w:r>
          </w:p>
        </w:tc>
        <w:tc>
          <w:tcPr>
            <w:tcW w:w="1897" w:type="dxa"/>
            <w:tcBorders>
              <w:top w:val="nil"/>
              <w:left w:val="nil"/>
              <w:bottom w:val="nil"/>
              <w:right w:val="nil"/>
            </w:tcBorders>
            <w:shd w:val="clear" w:color="auto" w:fill="FFFFFF" w:themeFill="background1"/>
            <w:vAlign w:val="center"/>
            <w:hideMark/>
          </w:tcPr>
          <w:p w14:paraId="491DB126"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CrobexKonstr</w:t>
            </w:r>
            <w:proofErr w:type="spellEnd"/>
          </w:p>
        </w:tc>
        <w:tc>
          <w:tcPr>
            <w:tcW w:w="986" w:type="dxa"/>
            <w:tcBorders>
              <w:top w:val="nil"/>
              <w:left w:val="nil"/>
              <w:bottom w:val="nil"/>
              <w:right w:val="nil"/>
            </w:tcBorders>
            <w:shd w:val="clear" w:color="auto" w:fill="FFFFFF" w:themeFill="background1"/>
            <w:vAlign w:val="center"/>
            <w:hideMark/>
          </w:tcPr>
          <w:p w14:paraId="1321CBC2"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77.072</w:t>
            </w:r>
          </w:p>
        </w:tc>
        <w:tc>
          <w:tcPr>
            <w:tcW w:w="1258" w:type="dxa"/>
            <w:tcBorders>
              <w:top w:val="nil"/>
              <w:left w:val="nil"/>
              <w:bottom w:val="nil"/>
              <w:right w:val="nil"/>
            </w:tcBorders>
            <w:shd w:val="clear" w:color="auto" w:fill="FFFFFF" w:themeFill="background1"/>
            <w:vAlign w:val="center"/>
            <w:hideMark/>
          </w:tcPr>
          <w:p w14:paraId="129299D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0.306</w:t>
            </w:r>
          </w:p>
        </w:tc>
        <w:tc>
          <w:tcPr>
            <w:tcW w:w="950" w:type="dxa"/>
            <w:tcBorders>
              <w:top w:val="nil"/>
              <w:left w:val="nil"/>
              <w:bottom w:val="nil"/>
              <w:right w:val="nil"/>
            </w:tcBorders>
            <w:shd w:val="clear" w:color="auto" w:fill="FFFFFF" w:themeFill="background1"/>
            <w:vAlign w:val="center"/>
            <w:hideMark/>
          </w:tcPr>
          <w:p w14:paraId="1D25523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2.34</w:t>
            </w:r>
          </w:p>
        </w:tc>
        <w:tc>
          <w:tcPr>
            <w:tcW w:w="853" w:type="dxa"/>
            <w:tcBorders>
              <w:top w:val="nil"/>
              <w:left w:val="nil"/>
              <w:bottom w:val="nil"/>
              <w:right w:val="nil"/>
            </w:tcBorders>
            <w:shd w:val="clear" w:color="auto" w:fill="FFFFFF" w:themeFill="background1"/>
            <w:vAlign w:val="center"/>
            <w:hideMark/>
          </w:tcPr>
          <w:p w14:paraId="3BD07BF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-6.538</w:t>
            </w:r>
          </w:p>
        </w:tc>
        <w:tc>
          <w:tcPr>
            <w:tcW w:w="787" w:type="dxa"/>
            <w:tcBorders>
              <w:top w:val="nil"/>
              <w:left w:val="nil"/>
              <w:bottom w:val="nil"/>
              <w:right w:val="nil"/>
            </w:tcBorders>
            <w:shd w:val="clear" w:color="auto" w:fill="FFFFFF" w:themeFill="background1"/>
            <w:vAlign w:val="center"/>
            <w:hideMark/>
          </w:tcPr>
          <w:p w14:paraId="482FDCF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8.2</w:t>
            </w:r>
          </w:p>
        </w:tc>
      </w:tr>
      <w:tr w:rsidR="00863BDB" w:rsidRPr="00863BDB" w14:paraId="532EE7DA"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61EF25CA"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Post</w:t>
            </w:r>
          </w:p>
        </w:tc>
        <w:tc>
          <w:tcPr>
            <w:tcW w:w="1897" w:type="dxa"/>
            <w:tcBorders>
              <w:top w:val="nil"/>
              <w:left w:val="nil"/>
              <w:bottom w:val="nil"/>
              <w:right w:val="nil"/>
            </w:tcBorders>
            <w:shd w:val="clear" w:color="auto" w:fill="FFFFFF" w:themeFill="background1"/>
            <w:vAlign w:val="center"/>
            <w:hideMark/>
          </w:tcPr>
          <w:p w14:paraId="2E89AF3E"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CrobexNutr</w:t>
            </w:r>
            <w:proofErr w:type="spellEnd"/>
          </w:p>
        </w:tc>
        <w:tc>
          <w:tcPr>
            <w:tcW w:w="986" w:type="dxa"/>
            <w:tcBorders>
              <w:top w:val="nil"/>
              <w:left w:val="nil"/>
              <w:bottom w:val="nil"/>
              <w:right w:val="nil"/>
            </w:tcBorders>
            <w:shd w:val="clear" w:color="auto" w:fill="FFFFFF" w:themeFill="background1"/>
            <w:vAlign w:val="center"/>
            <w:hideMark/>
          </w:tcPr>
          <w:p w14:paraId="7314B6D6"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9.04</w:t>
            </w:r>
          </w:p>
        </w:tc>
        <w:tc>
          <w:tcPr>
            <w:tcW w:w="1258" w:type="dxa"/>
            <w:tcBorders>
              <w:top w:val="nil"/>
              <w:left w:val="nil"/>
              <w:bottom w:val="nil"/>
              <w:right w:val="nil"/>
            </w:tcBorders>
            <w:shd w:val="clear" w:color="auto" w:fill="FFFFFF" w:themeFill="background1"/>
            <w:vAlign w:val="center"/>
            <w:hideMark/>
          </w:tcPr>
          <w:p w14:paraId="7CB71D5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0.036</w:t>
            </w:r>
          </w:p>
        </w:tc>
        <w:tc>
          <w:tcPr>
            <w:tcW w:w="950" w:type="dxa"/>
            <w:tcBorders>
              <w:top w:val="nil"/>
              <w:left w:val="nil"/>
              <w:bottom w:val="nil"/>
              <w:right w:val="nil"/>
            </w:tcBorders>
            <w:shd w:val="clear" w:color="auto" w:fill="FFFFFF" w:themeFill="background1"/>
            <w:vAlign w:val="center"/>
            <w:hideMark/>
          </w:tcPr>
          <w:p w14:paraId="17EE48BD"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1.423</w:t>
            </w:r>
          </w:p>
        </w:tc>
        <w:tc>
          <w:tcPr>
            <w:tcW w:w="853" w:type="dxa"/>
            <w:tcBorders>
              <w:top w:val="nil"/>
              <w:left w:val="nil"/>
              <w:bottom w:val="nil"/>
              <w:right w:val="nil"/>
            </w:tcBorders>
            <w:shd w:val="clear" w:color="auto" w:fill="FFFFFF" w:themeFill="background1"/>
            <w:vAlign w:val="center"/>
            <w:hideMark/>
          </w:tcPr>
          <w:p w14:paraId="2B6926F2"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-11.1</w:t>
            </w:r>
          </w:p>
        </w:tc>
        <w:tc>
          <w:tcPr>
            <w:tcW w:w="787" w:type="dxa"/>
            <w:tcBorders>
              <w:top w:val="nil"/>
              <w:left w:val="nil"/>
              <w:bottom w:val="nil"/>
              <w:right w:val="nil"/>
            </w:tcBorders>
            <w:shd w:val="clear" w:color="auto" w:fill="FFFFFF" w:themeFill="background1"/>
            <w:vAlign w:val="center"/>
            <w:hideMark/>
          </w:tcPr>
          <w:p w14:paraId="7C07D2C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6.01</w:t>
            </w:r>
          </w:p>
        </w:tc>
      </w:tr>
      <w:tr w:rsidR="00863BDB" w:rsidRPr="00863BDB" w14:paraId="0328BC88"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498166E5"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Post</w:t>
            </w:r>
          </w:p>
        </w:tc>
        <w:tc>
          <w:tcPr>
            <w:tcW w:w="1897" w:type="dxa"/>
            <w:tcBorders>
              <w:top w:val="nil"/>
              <w:left w:val="nil"/>
              <w:bottom w:val="nil"/>
              <w:right w:val="nil"/>
            </w:tcBorders>
            <w:shd w:val="clear" w:color="auto" w:fill="FFFFFF" w:themeFill="background1"/>
            <w:vAlign w:val="center"/>
            <w:hideMark/>
          </w:tcPr>
          <w:p w14:paraId="04552AB9"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CrobexTr</w:t>
            </w:r>
            <w:proofErr w:type="spellEnd"/>
          </w:p>
        </w:tc>
        <w:tc>
          <w:tcPr>
            <w:tcW w:w="986" w:type="dxa"/>
            <w:tcBorders>
              <w:top w:val="nil"/>
              <w:left w:val="nil"/>
              <w:bottom w:val="nil"/>
              <w:right w:val="nil"/>
            </w:tcBorders>
            <w:shd w:val="clear" w:color="auto" w:fill="FFFFFF" w:themeFill="background1"/>
            <w:vAlign w:val="center"/>
            <w:hideMark/>
          </w:tcPr>
          <w:p w14:paraId="5254B24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17.694</w:t>
            </w:r>
          </w:p>
        </w:tc>
        <w:tc>
          <w:tcPr>
            <w:tcW w:w="1258" w:type="dxa"/>
            <w:tcBorders>
              <w:top w:val="nil"/>
              <w:left w:val="nil"/>
              <w:bottom w:val="nil"/>
              <w:right w:val="nil"/>
            </w:tcBorders>
            <w:shd w:val="clear" w:color="auto" w:fill="FFFFFF" w:themeFill="background1"/>
            <w:vAlign w:val="center"/>
            <w:hideMark/>
          </w:tcPr>
          <w:p w14:paraId="16483B0B"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0.07</w:t>
            </w:r>
          </w:p>
        </w:tc>
        <w:tc>
          <w:tcPr>
            <w:tcW w:w="950" w:type="dxa"/>
            <w:tcBorders>
              <w:top w:val="nil"/>
              <w:left w:val="nil"/>
              <w:bottom w:val="nil"/>
              <w:right w:val="nil"/>
            </w:tcBorders>
            <w:shd w:val="clear" w:color="auto" w:fill="FFFFFF" w:themeFill="background1"/>
            <w:vAlign w:val="center"/>
            <w:hideMark/>
          </w:tcPr>
          <w:p w14:paraId="6C0DC20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0.631</w:t>
            </w:r>
          </w:p>
        </w:tc>
        <w:tc>
          <w:tcPr>
            <w:tcW w:w="853" w:type="dxa"/>
            <w:tcBorders>
              <w:top w:val="nil"/>
              <w:left w:val="nil"/>
              <w:bottom w:val="nil"/>
              <w:right w:val="nil"/>
            </w:tcBorders>
            <w:shd w:val="clear" w:color="auto" w:fill="FFFFFF" w:themeFill="background1"/>
            <w:vAlign w:val="center"/>
            <w:hideMark/>
          </w:tcPr>
          <w:p w14:paraId="66D966C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-1.821</w:t>
            </w:r>
          </w:p>
        </w:tc>
        <w:tc>
          <w:tcPr>
            <w:tcW w:w="787" w:type="dxa"/>
            <w:tcBorders>
              <w:top w:val="nil"/>
              <w:left w:val="nil"/>
              <w:bottom w:val="nil"/>
              <w:right w:val="nil"/>
            </w:tcBorders>
            <w:shd w:val="clear" w:color="auto" w:fill="FFFFFF" w:themeFill="background1"/>
            <w:vAlign w:val="center"/>
            <w:hideMark/>
          </w:tcPr>
          <w:p w14:paraId="3D47B64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w:t>
            </w:r>
          </w:p>
        </w:tc>
      </w:tr>
      <w:tr w:rsidR="00863BDB" w:rsidRPr="00863BDB" w14:paraId="012A82C8"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4CD54EC0"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Post</w:t>
            </w:r>
          </w:p>
        </w:tc>
        <w:tc>
          <w:tcPr>
            <w:tcW w:w="1897" w:type="dxa"/>
            <w:tcBorders>
              <w:top w:val="nil"/>
              <w:left w:val="nil"/>
              <w:bottom w:val="nil"/>
              <w:right w:val="nil"/>
            </w:tcBorders>
            <w:shd w:val="clear" w:color="auto" w:fill="FFFFFF" w:themeFill="background1"/>
            <w:vAlign w:val="center"/>
            <w:hideMark/>
          </w:tcPr>
          <w:p w14:paraId="2E3AEF13"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CrobexTur</w:t>
            </w:r>
            <w:proofErr w:type="spellEnd"/>
          </w:p>
        </w:tc>
        <w:tc>
          <w:tcPr>
            <w:tcW w:w="986" w:type="dxa"/>
            <w:tcBorders>
              <w:top w:val="nil"/>
              <w:left w:val="nil"/>
              <w:bottom w:val="nil"/>
              <w:right w:val="nil"/>
            </w:tcBorders>
            <w:shd w:val="clear" w:color="auto" w:fill="FFFFFF" w:themeFill="background1"/>
            <w:vAlign w:val="center"/>
            <w:hideMark/>
          </w:tcPr>
          <w:p w14:paraId="25F275C9"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22.59</w:t>
            </w:r>
          </w:p>
        </w:tc>
        <w:tc>
          <w:tcPr>
            <w:tcW w:w="1258" w:type="dxa"/>
            <w:tcBorders>
              <w:top w:val="nil"/>
              <w:left w:val="nil"/>
              <w:bottom w:val="nil"/>
              <w:right w:val="nil"/>
            </w:tcBorders>
            <w:shd w:val="clear" w:color="auto" w:fill="FFFFFF" w:themeFill="background1"/>
            <w:vAlign w:val="center"/>
            <w:hideMark/>
          </w:tcPr>
          <w:p w14:paraId="619D573D"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0.09</w:t>
            </w:r>
          </w:p>
        </w:tc>
        <w:tc>
          <w:tcPr>
            <w:tcW w:w="950" w:type="dxa"/>
            <w:tcBorders>
              <w:top w:val="nil"/>
              <w:left w:val="nil"/>
              <w:bottom w:val="nil"/>
              <w:right w:val="nil"/>
            </w:tcBorders>
            <w:shd w:val="clear" w:color="auto" w:fill="FFFFFF" w:themeFill="background1"/>
            <w:vAlign w:val="center"/>
            <w:hideMark/>
          </w:tcPr>
          <w:p w14:paraId="6C28BA5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1.15</w:t>
            </w:r>
          </w:p>
        </w:tc>
        <w:tc>
          <w:tcPr>
            <w:tcW w:w="853" w:type="dxa"/>
            <w:tcBorders>
              <w:top w:val="nil"/>
              <w:left w:val="nil"/>
              <w:bottom w:val="nil"/>
              <w:right w:val="nil"/>
            </w:tcBorders>
            <w:shd w:val="clear" w:color="auto" w:fill="FFFFFF" w:themeFill="background1"/>
            <w:vAlign w:val="center"/>
            <w:hideMark/>
          </w:tcPr>
          <w:p w14:paraId="71818D1E"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-3.223</w:t>
            </w:r>
          </w:p>
        </w:tc>
        <w:tc>
          <w:tcPr>
            <w:tcW w:w="787" w:type="dxa"/>
            <w:tcBorders>
              <w:top w:val="nil"/>
              <w:left w:val="nil"/>
              <w:bottom w:val="nil"/>
              <w:right w:val="nil"/>
            </w:tcBorders>
            <w:shd w:val="clear" w:color="auto" w:fill="FFFFFF" w:themeFill="background1"/>
            <w:vAlign w:val="center"/>
            <w:hideMark/>
          </w:tcPr>
          <w:p w14:paraId="120FBF4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5.17</w:t>
            </w:r>
          </w:p>
        </w:tc>
      </w:tr>
      <w:tr w:rsidR="00863BDB" w:rsidRPr="00863BDB" w14:paraId="6BA03991"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56E7E0A9"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Pre</w:t>
            </w:r>
          </w:p>
        </w:tc>
        <w:tc>
          <w:tcPr>
            <w:tcW w:w="1897" w:type="dxa"/>
            <w:tcBorders>
              <w:top w:val="nil"/>
              <w:left w:val="nil"/>
              <w:bottom w:val="nil"/>
              <w:right w:val="nil"/>
            </w:tcBorders>
            <w:shd w:val="clear" w:color="auto" w:fill="FFFFFF" w:themeFill="background1"/>
            <w:vAlign w:val="center"/>
            <w:hideMark/>
          </w:tcPr>
          <w:p w14:paraId="18A2A178"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CrobexInd</w:t>
            </w:r>
            <w:proofErr w:type="spellEnd"/>
          </w:p>
        </w:tc>
        <w:tc>
          <w:tcPr>
            <w:tcW w:w="986" w:type="dxa"/>
            <w:tcBorders>
              <w:top w:val="nil"/>
              <w:left w:val="nil"/>
              <w:bottom w:val="nil"/>
              <w:right w:val="nil"/>
            </w:tcBorders>
            <w:shd w:val="clear" w:color="auto" w:fill="FFFFFF" w:themeFill="background1"/>
            <w:vAlign w:val="center"/>
            <w:hideMark/>
          </w:tcPr>
          <w:p w14:paraId="32193104"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-1.412</w:t>
            </w:r>
          </w:p>
        </w:tc>
        <w:tc>
          <w:tcPr>
            <w:tcW w:w="1258" w:type="dxa"/>
            <w:tcBorders>
              <w:top w:val="nil"/>
              <w:left w:val="nil"/>
              <w:bottom w:val="nil"/>
              <w:right w:val="nil"/>
            </w:tcBorders>
            <w:shd w:val="clear" w:color="auto" w:fill="FFFFFF" w:themeFill="background1"/>
            <w:vAlign w:val="center"/>
            <w:hideMark/>
          </w:tcPr>
          <w:p w14:paraId="0B7A37AE"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-0.005</w:t>
            </w:r>
          </w:p>
        </w:tc>
        <w:tc>
          <w:tcPr>
            <w:tcW w:w="950" w:type="dxa"/>
            <w:tcBorders>
              <w:top w:val="nil"/>
              <w:left w:val="nil"/>
              <w:bottom w:val="nil"/>
              <w:right w:val="nil"/>
            </w:tcBorders>
            <w:shd w:val="clear" w:color="auto" w:fill="FFFFFF" w:themeFill="background1"/>
            <w:vAlign w:val="center"/>
            <w:hideMark/>
          </w:tcPr>
          <w:p w14:paraId="6AB6BDCA"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1.256</w:t>
            </w:r>
          </w:p>
        </w:tc>
        <w:tc>
          <w:tcPr>
            <w:tcW w:w="853" w:type="dxa"/>
            <w:tcBorders>
              <w:top w:val="nil"/>
              <w:left w:val="nil"/>
              <w:bottom w:val="nil"/>
              <w:right w:val="nil"/>
            </w:tcBorders>
            <w:shd w:val="clear" w:color="auto" w:fill="FFFFFF" w:themeFill="background1"/>
            <w:vAlign w:val="center"/>
            <w:hideMark/>
          </w:tcPr>
          <w:p w14:paraId="7F9BD555"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-4.032</w:t>
            </w:r>
          </w:p>
        </w:tc>
        <w:tc>
          <w:tcPr>
            <w:tcW w:w="787" w:type="dxa"/>
            <w:tcBorders>
              <w:top w:val="nil"/>
              <w:left w:val="nil"/>
              <w:bottom w:val="nil"/>
              <w:right w:val="nil"/>
            </w:tcBorders>
            <w:shd w:val="clear" w:color="auto" w:fill="FFFFFF" w:themeFill="background1"/>
            <w:vAlign w:val="center"/>
            <w:hideMark/>
          </w:tcPr>
          <w:p w14:paraId="18540DC0"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6.66</w:t>
            </w:r>
          </w:p>
        </w:tc>
      </w:tr>
      <w:tr w:rsidR="00863BDB" w:rsidRPr="00863BDB" w14:paraId="6A38AD90"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7CCD6011"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Pre</w:t>
            </w:r>
          </w:p>
        </w:tc>
        <w:tc>
          <w:tcPr>
            <w:tcW w:w="1897" w:type="dxa"/>
            <w:tcBorders>
              <w:top w:val="nil"/>
              <w:left w:val="nil"/>
              <w:bottom w:val="nil"/>
              <w:right w:val="nil"/>
            </w:tcBorders>
            <w:shd w:val="clear" w:color="auto" w:fill="FFFFFF" w:themeFill="background1"/>
            <w:vAlign w:val="center"/>
            <w:hideMark/>
          </w:tcPr>
          <w:p w14:paraId="6DEB57B2"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CrobexKonstr</w:t>
            </w:r>
            <w:proofErr w:type="spellEnd"/>
          </w:p>
        </w:tc>
        <w:tc>
          <w:tcPr>
            <w:tcW w:w="986" w:type="dxa"/>
            <w:tcBorders>
              <w:top w:val="nil"/>
              <w:left w:val="nil"/>
              <w:bottom w:val="nil"/>
              <w:right w:val="nil"/>
            </w:tcBorders>
            <w:shd w:val="clear" w:color="auto" w:fill="FFFFFF" w:themeFill="background1"/>
            <w:vAlign w:val="center"/>
            <w:hideMark/>
          </w:tcPr>
          <w:p w14:paraId="78903AAD"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-31.34</w:t>
            </w:r>
          </w:p>
        </w:tc>
        <w:tc>
          <w:tcPr>
            <w:tcW w:w="1258" w:type="dxa"/>
            <w:tcBorders>
              <w:top w:val="nil"/>
              <w:left w:val="nil"/>
              <w:bottom w:val="nil"/>
              <w:right w:val="nil"/>
            </w:tcBorders>
            <w:shd w:val="clear" w:color="auto" w:fill="FFFFFF" w:themeFill="background1"/>
            <w:vAlign w:val="center"/>
            <w:hideMark/>
          </w:tcPr>
          <w:p w14:paraId="5027F82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-0.114</w:t>
            </w:r>
          </w:p>
        </w:tc>
        <w:tc>
          <w:tcPr>
            <w:tcW w:w="950" w:type="dxa"/>
            <w:tcBorders>
              <w:top w:val="nil"/>
              <w:left w:val="nil"/>
              <w:bottom w:val="nil"/>
              <w:right w:val="nil"/>
            </w:tcBorders>
            <w:shd w:val="clear" w:color="auto" w:fill="FFFFFF" w:themeFill="background1"/>
            <w:vAlign w:val="center"/>
            <w:hideMark/>
          </w:tcPr>
          <w:p w14:paraId="2867F35F"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2.261</w:t>
            </w:r>
          </w:p>
        </w:tc>
        <w:tc>
          <w:tcPr>
            <w:tcW w:w="853" w:type="dxa"/>
            <w:tcBorders>
              <w:top w:val="nil"/>
              <w:left w:val="nil"/>
              <w:bottom w:val="nil"/>
              <w:right w:val="nil"/>
            </w:tcBorders>
            <w:shd w:val="clear" w:color="auto" w:fill="FFFFFF" w:themeFill="background1"/>
            <w:vAlign w:val="center"/>
            <w:hideMark/>
          </w:tcPr>
          <w:p w14:paraId="36F0390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-8.131</w:t>
            </w:r>
          </w:p>
        </w:tc>
        <w:tc>
          <w:tcPr>
            <w:tcW w:w="787" w:type="dxa"/>
            <w:tcBorders>
              <w:top w:val="nil"/>
              <w:left w:val="nil"/>
              <w:bottom w:val="nil"/>
              <w:right w:val="nil"/>
            </w:tcBorders>
            <w:shd w:val="clear" w:color="auto" w:fill="FFFFFF" w:themeFill="background1"/>
            <w:vAlign w:val="center"/>
            <w:hideMark/>
          </w:tcPr>
          <w:p w14:paraId="38C7F617"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6.92</w:t>
            </w:r>
          </w:p>
        </w:tc>
      </w:tr>
      <w:tr w:rsidR="00863BDB" w:rsidRPr="00863BDB" w14:paraId="0CFE62DA"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1B676C05"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Pre</w:t>
            </w:r>
          </w:p>
        </w:tc>
        <w:tc>
          <w:tcPr>
            <w:tcW w:w="1897" w:type="dxa"/>
            <w:tcBorders>
              <w:top w:val="nil"/>
              <w:left w:val="nil"/>
              <w:bottom w:val="nil"/>
              <w:right w:val="nil"/>
            </w:tcBorders>
            <w:shd w:val="clear" w:color="auto" w:fill="FFFFFF" w:themeFill="background1"/>
            <w:vAlign w:val="center"/>
            <w:hideMark/>
          </w:tcPr>
          <w:p w14:paraId="69A7B536"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CrobexNutr</w:t>
            </w:r>
            <w:proofErr w:type="spellEnd"/>
          </w:p>
        </w:tc>
        <w:tc>
          <w:tcPr>
            <w:tcW w:w="986" w:type="dxa"/>
            <w:tcBorders>
              <w:top w:val="nil"/>
              <w:left w:val="nil"/>
              <w:bottom w:val="nil"/>
              <w:right w:val="nil"/>
            </w:tcBorders>
            <w:shd w:val="clear" w:color="auto" w:fill="FFFFFF" w:themeFill="background1"/>
            <w:vAlign w:val="center"/>
            <w:hideMark/>
          </w:tcPr>
          <w:p w14:paraId="61DFB7B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42.658</w:t>
            </w:r>
          </w:p>
        </w:tc>
        <w:tc>
          <w:tcPr>
            <w:tcW w:w="1258" w:type="dxa"/>
            <w:tcBorders>
              <w:top w:val="nil"/>
              <w:left w:val="nil"/>
              <w:bottom w:val="nil"/>
              <w:right w:val="nil"/>
            </w:tcBorders>
            <w:shd w:val="clear" w:color="auto" w:fill="FFFFFF" w:themeFill="background1"/>
            <w:vAlign w:val="center"/>
            <w:hideMark/>
          </w:tcPr>
          <w:p w14:paraId="5E973B1F"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0.156</w:t>
            </w:r>
          </w:p>
        </w:tc>
        <w:tc>
          <w:tcPr>
            <w:tcW w:w="950" w:type="dxa"/>
            <w:tcBorders>
              <w:top w:val="nil"/>
              <w:left w:val="nil"/>
              <w:bottom w:val="nil"/>
              <w:right w:val="nil"/>
            </w:tcBorders>
            <w:shd w:val="clear" w:color="auto" w:fill="FFFFFF" w:themeFill="background1"/>
            <w:vAlign w:val="center"/>
            <w:hideMark/>
          </w:tcPr>
          <w:p w14:paraId="6AC40015"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1.763</w:t>
            </w:r>
          </w:p>
        </w:tc>
        <w:tc>
          <w:tcPr>
            <w:tcW w:w="853" w:type="dxa"/>
            <w:tcBorders>
              <w:top w:val="nil"/>
              <w:left w:val="nil"/>
              <w:bottom w:val="nil"/>
              <w:right w:val="nil"/>
            </w:tcBorders>
            <w:shd w:val="clear" w:color="auto" w:fill="FFFFFF" w:themeFill="background1"/>
            <w:vAlign w:val="center"/>
            <w:hideMark/>
          </w:tcPr>
          <w:p w14:paraId="7C440E1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-10.66</w:t>
            </w:r>
          </w:p>
        </w:tc>
        <w:tc>
          <w:tcPr>
            <w:tcW w:w="787" w:type="dxa"/>
            <w:tcBorders>
              <w:top w:val="nil"/>
              <w:left w:val="nil"/>
              <w:bottom w:val="nil"/>
              <w:right w:val="nil"/>
            </w:tcBorders>
            <w:shd w:val="clear" w:color="auto" w:fill="FFFFFF" w:themeFill="background1"/>
            <w:vAlign w:val="center"/>
            <w:hideMark/>
          </w:tcPr>
          <w:p w14:paraId="59DCF70C"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8.71</w:t>
            </w:r>
          </w:p>
        </w:tc>
      </w:tr>
      <w:tr w:rsidR="00863BDB" w:rsidRPr="00863BDB" w14:paraId="4BC28CEC" w14:textId="77777777" w:rsidTr="00F77A09">
        <w:trPr>
          <w:trHeight w:val="312"/>
        </w:trPr>
        <w:tc>
          <w:tcPr>
            <w:tcW w:w="1448" w:type="dxa"/>
            <w:tcBorders>
              <w:top w:val="nil"/>
              <w:left w:val="nil"/>
              <w:bottom w:val="nil"/>
              <w:right w:val="nil"/>
            </w:tcBorders>
            <w:shd w:val="clear" w:color="auto" w:fill="FFFFFF" w:themeFill="background1"/>
            <w:vAlign w:val="center"/>
            <w:hideMark/>
          </w:tcPr>
          <w:p w14:paraId="1622F05B"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Pre</w:t>
            </w:r>
          </w:p>
        </w:tc>
        <w:tc>
          <w:tcPr>
            <w:tcW w:w="1897" w:type="dxa"/>
            <w:tcBorders>
              <w:top w:val="nil"/>
              <w:left w:val="nil"/>
              <w:bottom w:val="nil"/>
              <w:right w:val="nil"/>
            </w:tcBorders>
            <w:shd w:val="clear" w:color="auto" w:fill="FFFFFF" w:themeFill="background1"/>
            <w:vAlign w:val="center"/>
            <w:hideMark/>
          </w:tcPr>
          <w:p w14:paraId="556B9E83"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CrobexTr</w:t>
            </w:r>
            <w:proofErr w:type="spellEnd"/>
          </w:p>
        </w:tc>
        <w:tc>
          <w:tcPr>
            <w:tcW w:w="986" w:type="dxa"/>
            <w:tcBorders>
              <w:top w:val="nil"/>
              <w:left w:val="nil"/>
              <w:bottom w:val="nil"/>
              <w:right w:val="nil"/>
            </w:tcBorders>
            <w:shd w:val="clear" w:color="auto" w:fill="FFFFFF" w:themeFill="background1"/>
            <w:vAlign w:val="center"/>
            <w:hideMark/>
          </w:tcPr>
          <w:p w14:paraId="1CACDE0F"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19.076</w:t>
            </w:r>
          </w:p>
        </w:tc>
        <w:tc>
          <w:tcPr>
            <w:tcW w:w="1258" w:type="dxa"/>
            <w:tcBorders>
              <w:top w:val="nil"/>
              <w:left w:val="nil"/>
              <w:bottom w:val="nil"/>
              <w:right w:val="nil"/>
            </w:tcBorders>
            <w:shd w:val="clear" w:color="auto" w:fill="FFFFFF" w:themeFill="background1"/>
            <w:vAlign w:val="center"/>
            <w:hideMark/>
          </w:tcPr>
          <w:p w14:paraId="2ECFB074"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0.07</w:t>
            </w:r>
          </w:p>
        </w:tc>
        <w:tc>
          <w:tcPr>
            <w:tcW w:w="950" w:type="dxa"/>
            <w:tcBorders>
              <w:top w:val="nil"/>
              <w:left w:val="nil"/>
              <w:bottom w:val="nil"/>
              <w:right w:val="nil"/>
            </w:tcBorders>
            <w:shd w:val="clear" w:color="auto" w:fill="FFFFFF" w:themeFill="background1"/>
            <w:vAlign w:val="center"/>
            <w:hideMark/>
          </w:tcPr>
          <w:p w14:paraId="70B12529"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0.418</w:t>
            </w:r>
          </w:p>
        </w:tc>
        <w:tc>
          <w:tcPr>
            <w:tcW w:w="853" w:type="dxa"/>
            <w:tcBorders>
              <w:top w:val="nil"/>
              <w:left w:val="nil"/>
              <w:bottom w:val="nil"/>
              <w:right w:val="nil"/>
            </w:tcBorders>
            <w:shd w:val="clear" w:color="auto" w:fill="FFFFFF" w:themeFill="background1"/>
            <w:vAlign w:val="center"/>
            <w:hideMark/>
          </w:tcPr>
          <w:p w14:paraId="56EB799F"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-1.609</w:t>
            </w:r>
          </w:p>
        </w:tc>
        <w:tc>
          <w:tcPr>
            <w:tcW w:w="787" w:type="dxa"/>
            <w:tcBorders>
              <w:top w:val="nil"/>
              <w:left w:val="nil"/>
              <w:bottom w:val="nil"/>
              <w:right w:val="nil"/>
            </w:tcBorders>
            <w:shd w:val="clear" w:color="auto" w:fill="FFFFFF" w:themeFill="background1"/>
            <w:vAlign w:val="center"/>
            <w:hideMark/>
          </w:tcPr>
          <w:p w14:paraId="22A5BFFA"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2.05</w:t>
            </w:r>
          </w:p>
        </w:tc>
      </w:tr>
      <w:tr w:rsidR="00863BDB" w:rsidRPr="00863BDB" w14:paraId="4C043F45" w14:textId="77777777" w:rsidTr="00F77A09">
        <w:trPr>
          <w:trHeight w:val="324"/>
        </w:trPr>
        <w:tc>
          <w:tcPr>
            <w:tcW w:w="1448" w:type="dxa"/>
            <w:tcBorders>
              <w:top w:val="nil"/>
              <w:left w:val="nil"/>
              <w:bottom w:val="single" w:sz="8" w:space="0" w:color="111111"/>
              <w:right w:val="nil"/>
            </w:tcBorders>
            <w:shd w:val="clear" w:color="auto" w:fill="FFFFFF" w:themeFill="background1"/>
            <w:vAlign w:val="center"/>
            <w:hideMark/>
          </w:tcPr>
          <w:p w14:paraId="01A50EEF"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Pre</w:t>
            </w:r>
          </w:p>
        </w:tc>
        <w:tc>
          <w:tcPr>
            <w:tcW w:w="1897" w:type="dxa"/>
            <w:tcBorders>
              <w:top w:val="nil"/>
              <w:left w:val="nil"/>
              <w:bottom w:val="single" w:sz="8" w:space="0" w:color="111111"/>
              <w:right w:val="nil"/>
            </w:tcBorders>
            <w:shd w:val="clear" w:color="auto" w:fill="FFFFFF" w:themeFill="background1"/>
            <w:vAlign w:val="center"/>
            <w:hideMark/>
          </w:tcPr>
          <w:p w14:paraId="343A8818" w14:textId="77777777" w:rsidR="00863BDB" w:rsidRPr="00863BDB" w:rsidRDefault="00863BDB" w:rsidP="00DA45F3">
            <w:pPr>
              <w:spacing w:after="0"/>
              <w:rPr>
                <w:rFonts w:ascii="Times New Roman" w:eastAsia="Times New Roman" w:hAnsi="Times New Roman" w:cs="Times New Roman"/>
                <w:color w:val="111111"/>
                <w:sz w:val="22"/>
                <w:szCs w:val="22"/>
                <w:lang w:val="hr-HR" w:eastAsia="hr-HR"/>
              </w:rPr>
            </w:pPr>
            <w:proofErr w:type="spellStart"/>
            <w:r w:rsidRPr="00863BDB">
              <w:rPr>
                <w:rFonts w:ascii="Times New Roman" w:eastAsia="Times New Roman" w:hAnsi="Times New Roman" w:cs="Times New Roman"/>
                <w:color w:val="111111"/>
                <w:sz w:val="22"/>
                <w:szCs w:val="22"/>
                <w:lang w:val="hr-HR" w:eastAsia="hr-HR"/>
              </w:rPr>
              <w:t>CrobexTur</w:t>
            </w:r>
            <w:proofErr w:type="spellEnd"/>
          </w:p>
        </w:tc>
        <w:tc>
          <w:tcPr>
            <w:tcW w:w="986" w:type="dxa"/>
            <w:tcBorders>
              <w:top w:val="nil"/>
              <w:left w:val="nil"/>
              <w:bottom w:val="single" w:sz="8" w:space="0" w:color="111111"/>
              <w:right w:val="nil"/>
            </w:tcBorders>
            <w:shd w:val="clear" w:color="auto" w:fill="FFFFFF" w:themeFill="background1"/>
            <w:vAlign w:val="center"/>
            <w:hideMark/>
          </w:tcPr>
          <w:p w14:paraId="4483CD12"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-0.43</w:t>
            </w:r>
          </w:p>
        </w:tc>
        <w:tc>
          <w:tcPr>
            <w:tcW w:w="1258" w:type="dxa"/>
            <w:tcBorders>
              <w:top w:val="nil"/>
              <w:left w:val="nil"/>
              <w:bottom w:val="single" w:sz="8" w:space="0" w:color="111111"/>
              <w:right w:val="nil"/>
            </w:tcBorders>
            <w:shd w:val="clear" w:color="auto" w:fill="FFFFFF" w:themeFill="background1"/>
            <w:vAlign w:val="center"/>
            <w:hideMark/>
          </w:tcPr>
          <w:p w14:paraId="0F5F1468"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-0.002</w:t>
            </w:r>
          </w:p>
        </w:tc>
        <w:tc>
          <w:tcPr>
            <w:tcW w:w="950" w:type="dxa"/>
            <w:tcBorders>
              <w:top w:val="nil"/>
              <w:left w:val="nil"/>
              <w:bottom w:val="single" w:sz="8" w:space="0" w:color="111111"/>
              <w:right w:val="nil"/>
            </w:tcBorders>
            <w:shd w:val="clear" w:color="auto" w:fill="FFFFFF" w:themeFill="background1"/>
            <w:vAlign w:val="center"/>
            <w:hideMark/>
          </w:tcPr>
          <w:p w14:paraId="4D9E81F1"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0.623</w:t>
            </w:r>
          </w:p>
        </w:tc>
        <w:tc>
          <w:tcPr>
            <w:tcW w:w="853" w:type="dxa"/>
            <w:tcBorders>
              <w:top w:val="nil"/>
              <w:left w:val="nil"/>
              <w:bottom w:val="single" w:sz="8" w:space="0" w:color="111111"/>
              <w:right w:val="nil"/>
            </w:tcBorders>
            <w:shd w:val="clear" w:color="auto" w:fill="FFFFFF" w:themeFill="background1"/>
            <w:vAlign w:val="center"/>
            <w:hideMark/>
          </w:tcPr>
          <w:p w14:paraId="54EBE22D"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-2.004</w:t>
            </w:r>
          </w:p>
        </w:tc>
        <w:tc>
          <w:tcPr>
            <w:tcW w:w="787" w:type="dxa"/>
            <w:tcBorders>
              <w:top w:val="nil"/>
              <w:left w:val="nil"/>
              <w:bottom w:val="single" w:sz="8" w:space="0" w:color="111111"/>
              <w:right w:val="nil"/>
            </w:tcBorders>
            <w:shd w:val="clear" w:color="auto" w:fill="FFFFFF" w:themeFill="background1"/>
            <w:vAlign w:val="center"/>
            <w:hideMark/>
          </w:tcPr>
          <w:p w14:paraId="7850BA33" w14:textId="77777777" w:rsidR="00863BDB" w:rsidRPr="00863BDB" w:rsidRDefault="00863BDB" w:rsidP="00DA45F3">
            <w:pPr>
              <w:spacing w:after="0"/>
              <w:jc w:val="right"/>
              <w:rPr>
                <w:rFonts w:ascii="Times New Roman" w:eastAsia="Times New Roman" w:hAnsi="Times New Roman" w:cs="Times New Roman"/>
                <w:color w:val="111111"/>
                <w:sz w:val="22"/>
                <w:szCs w:val="22"/>
                <w:lang w:val="hr-HR" w:eastAsia="hr-HR"/>
              </w:rPr>
            </w:pPr>
            <w:r w:rsidRPr="00863BDB">
              <w:rPr>
                <w:rFonts w:ascii="Times New Roman" w:eastAsia="Times New Roman" w:hAnsi="Times New Roman" w:cs="Times New Roman"/>
                <w:color w:val="111111"/>
                <w:sz w:val="22"/>
                <w:szCs w:val="22"/>
                <w:lang w:val="hr-HR" w:eastAsia="hr-HR"/>
              </w:rPr>
              <w:t>2.87</w:t>
            </w:r>
          </w:p>
        </w:tc>
      </w:tr>
    </w:tbl>
    <w:p w14:paraId="547224B6" w14:textId="77777777" w:rsidR="00863BDB" w:rsidRPr="006A48F7" w:rsidRDefault="00863BDB" w:rsidP="00DA45F3">
      <w:pPr>
        <w:pStyle w:val="Compact"/>
        <w:spacing w:before="0" w:after="0"/>
      </w:pPr>
    </w:p>
    <w:p w14:paraId="506D92F8" w14:textId="6862DCC3" w:rsidR="00F136BF" w:rsidRDefault="00EA3E30" w:rsidP="00D25923">
      <w:pPr>
        <w:spacing w:after="0"/>
        <w:jc w:val="both"/>
        <w:rPr>
          <w:rFonts w:ascii="Times New Roman" w:hAnsi="Times New Roman" w:cs="Times New Roman"/>
          <w:b/>
          <w:bCs/>
        </w:rPr>
      </w:pPr>
      <w:bookmarkStart w:id="216" w:name="model"/>
      <w:r w:rsidRPr="00D25923">
        <w:rPr>
          <w:rFonts w:ascii="Times New Roman" w:hAnsi="Times New Roman" w:cs="Times New Roman"/>
          <w:b/>
          <w:bCs/>
        </w:rPr>
        <w:t>4.2</w:t>
      </w:r>
      <w:r w:rsidRPr="00D25923">
        <w:rPr>
          <w:rFonts w:ascii="Times New Roman" w:hAnsi="Times New Roman" w:cs="Times New Roman"/>
          <w:b/>
          <w:bCs/>
        </w:rPr>
        <w:tab/>
      </w:r>
      <w:commentRangeStart w:id="217"/>
      <w:del w:id="218" w:author="Luka Sikic" w:date="2021-05-11T11:22:00Z">
        <w:r w:rsidRPr="00D25923" w:rsidDel="002C3D93">
          <w:rPr>
            <w:rFonts w:ascii="Times New Roman" w:hAnsi="Times New Roman" w:cs="Times New Roman"/>
            <w:b/>
            <w:bCs/>
          </w:rPr>
          <w:delText>MODEL</w:delText>
        </w:r>
        <w:bookmarkEnd w:id="216"/>
        <w:commentRangeEnd w:id="217"/>
        <w:r w:rsidR="00B2389A" w:rsidDel="002C3D93">
          <w:rPr>
            <w:rStyle w:val="CommentReference"/>
          </w:rPr>
          <w:commentReference w:id="217"/>
        </w:r>
      </w:del>
      <w:ins w:id="219" w:author="Luka Sikic" w:date="2021-05-11T11:22:00Z">
        <w:r w:rsidR="002C3D93">
          <w:rPr>
            <w:rFonts w:ascii="Times New Roman" w:hAnsi="Times New Roman" w:cs="Times New Roman"/>
            <w:b/>
            <w:bCs/>
          </w:rPr>
          <w:t>EVENT STUDY MEDHODOLOGY</w:t>
        </w:r>
      </w:ins>
    </w:p>
    <w:p w14:paraId="4D44F846" w14:textId="77777777" w:rsidR="00D25923" w:rsidRPr="00D25923" w:rsidRDefault="00D25923" w:rsidP="00D25923">
      <w:pPr>
        <w:spacing w:after="0"/>
        <w:jc w:val="both"/>
        <w:rPr>
          <w:rFonts w:ascii="Times New Roman" w:hAnsi="Times New Roman" w:cs="Times New Roman"/>
          <w:b/>
          <w:bCs/>
        </w:rPr>
      </w:pPr>
    </w:p>
    <w:p w14:paraId="64CCD6E5" w14:textId="1FF68788" w:rsidR="00F136BF" w:rsidRDefault="00EA3E30" w:rsidP="00A95816">
      <w:pPr>
        <w:pStyle w:val="FirstParagraph"/>
        <w:spacing w:before="0" w:after="0"/>
        <w:jc w:val="both"/>
        <w:rPr>
          <w:rFonts w:ascii="Times New Roman" w:hAnsi="Times New Roman" w:cs="Times New Roman"/>
        </w:rPr>
      </w:pPr>
      <w:r w:rsidRPr="00A95816">
        <w:rPr>
          <w:rFonts w:ascii="Times New Roman" w:hAnsi="Times New Roman" w:cs="Times New Roman"/>
        </w:rPr>
        <w:t>This paper applies the event study methodology as described in Brown and Warner (</w:t>
      </w:r>
      <w:hyperlink w:anchor="ref-BWarner">
        <w:r w:rsidRPr="00A95816">
          <w:rPr>
            <w:rStyle w:val="Hyperlink"/>
            <w:rFonts w:ascii="Times New Roman" w:hAnsi="Times New Roman" w:cs="Times New Roman"/>
            <w:color w:val="auto"/>
          </w:rPr>
          <w:t>1985</w:t>
        </w:r>
      </w:hyperlink>
      <w:r w:rsidRPr="00A95816">
        <w:rPr>
          <w:rFonts w:ascii="Times New Roman" w:hAnsi="Times New Roman" w:cs="Times New Roman"/>
        </w:rPr>
        <w:t xml:space="preserve">). This methodological approach is used to analyze stock </w:t>
      </w:r>
      <w:proofErr w:type="gramStart"/>
      <w:r w:rsidRPr="00A95816">
        <w:rPr>
          <w:rFonts w:ascii="Times New Roman" w:hAnsi="Times New Roman" w:cs="Times New Roman"/>
        </w:rPr>
        <w:t>markets</w:t>
      </w:r>
      <w:proofErr w:type="gramEnd"/>
      <w:r w:rsidRPr="00A95816">
        <w:rPr>
          <w:rFonts w:ascii="Times New Roman" w:hAnsi="Times New Roman" w:cs="Times New Roman"/>
        </w:rPr>
        <w:t xml:space="preserve"> reaction to the universe of possible events in general and this study applies it in the case of COVID-19 pandemic outbreak on the tourist stocks listed on the ZSE </w:t>
      </w:r>
      <w:ins w:id="220" w:author="Luka Sikic" w:date="2021-05-12T10:48:00Z">
        <w:r w:rsidR="00A40D8A">
          <w:rPr>
            <w:rFonts w:ascii="Times New Roman" w:hAnsi="Times New Roman" w:cs="Times New Roman"/>
          </w:rPr>
          <w:t>in particular</w:t>
        </w:r>
      </w:ins>
      <w:r w:rsidRPr="00A95816">
        <w:rPr>
          <w:rFonts w:ascii="Times New Roman" w:hAnsi="Times New Roman" w:cs="Times New Roman"/>
        </w:rPr>
        <w:t>. In order to estimate the economic impact of the event on the stock market performance,</w:t>
      </w:r>
      <w:ins w:id="221" w:author="Luka Sikic" w:date="2021-05-12T10:48:00Z">
        <w:r w:rsidR="00C153F4">
          <w:rPr>
            <w:rFonts w:ascii="Times New Roman" w:hAnsi="Times New Roman" w:cs="Times New Roman"/>
          </w:rPr>
          <w:t xml:space="preserve"> the</w:t>
        </w:r>
      </w:ins>
      <w:r w:rsidRPr="00A95816">
        <w:rPr>
          <w:rFonts w:ascii="Times New Roman" w:hAnsi="Times New Roman" w:cs="Times New Roman"/>
        </w:rPr>
        <w:t xml:space="preserve"> event study </w:t>
      </w:r>
      <w:del w:id="222" w:author="Luka Sikic" w:date="2021-05-12T10:48:00Z">
        <w:r w:rsidRPr="00A95816" w:rsidDel="00C153F4">
          <w:rPr>
            <w:rFonts w:ascii="Times New Roman" w:hAnsi="Times New Roman" w:cs="Times New Roman"/>
          </w:rPr>
          <w:delText xml:space="preserve">methodology </w:delText>
        </w:r>
      </w:del>
      <w:ins w:id="223" w:author="Luka Sikic" w:date="2021-05-12T10:48:00Z">
        <w:r w:rsidR="00C153F4">
          <w:rPr>
            <w:rFonts w:ascii="Times New Roman" w:hAnsi="Times New Roman" w:cs="Times New Roman"/>
          </w:rPr>
          <w:t>procedure</w:t>
        </w:r>
        <w:r w:rsidR="00C153F4" w:rsidRPr="00A95816">
          <w:rPr>
            <w:rFonts w:ascii="Times New Roman" w:hAnsi="Times New Roman" w:cs="Times New Roman"/>
          </w:rPr>
          <w:t xml:space="preserve"> </w:t>
        </w:r>
      </w:ins>
      <w:r w:rsidRPr="00A95816">
        <w:rPr>
          <w:rFonts w:ascii="Times New Roman" w:hAnsi="Times New Roman" w:cs="Times New Roman"/>
        </w:rPr>
        <w:t>measures the deviation of the stock`s returns from their historical average and tests weather the influence</w:t>
      </w:r>
      <w:ins w:id="224" w:author="Luka Sikic" w:date="2021-05-12T10:49:00Z">
        <w:r w:rsidR="00C153F4">
          <w:rPr>
            <w:rFonts w:ascii="Times New Roman" w:hAnsi="Times New Roman" w:cs="Times New Roman"/>
          </w:rPr>
          <w:t xml:space="preserve"> of the event</w:t>
        </w:r>
      </w:ins>
      <w:r w:rsidRPr="00A95816">
        <w:rPr>
          <w:rFonts w:ascii="Times New Roman" w:hAnsi="Times New Roman" w:cs="Times New Roman"/>
        </w:rPr>
        <w:t xml:space="preserve"> is translated into abnormal returns. Under the efficient market hypothesis, the stock market returns </w:t>
      </w:r>
      <w:ins w:id="225" w:author="Luka Sikic" w:date="2021-05-12T10:49:00Z">
        <w:r w:rsidR="00C153F4">
          <w:rPr>
            <w:rFonts w:ascii="Times New Roman" w:hAnsi="Times New Roman" w:cs="Times New Roman"/>
          </w:rPr>
          <w:t xml:space="preserve">should </w:t>
        </w:r>
      </w:ins>
      <w:r w:rsidRPr="00A95816">
        <w:rPr>
          <w:rFonts w:ascii="Times New Roman" w:hAnsi="Times New Roman" w:cs="Times New Roman"/>
        </w:rPr>
        <w:t>reflect all available information and price adjustment to the announcement of new information follows immediately (</w:t>
      </w:r>
      <w:proofErr w:type="spellStart"/>
      <w:r w:rsidRPr="00A95816">
        <w:rPr>
          <w:rFonts w:ascii="Times New Roman" w:hAnsi="Times New Roman" w:cs="Times New Roman"/>
        </w:rPr>
        <w:t>Fama</w:t>
      </w:r>
      <w:proofErr w:type="spellEnd"/>
      <w:r w:rsidR="007D149E">
        <w:rPr>
          <w:rFonts w:ascii="Times New Roman" w:hAnsi="Times New Roman" w:cs="Times New Roman"/>
        </w:rPr>
        <w:t>,</w:t>
      </w:r>
      <w:r w:rsidRPr="00A95816">
        <w:rPr>
          <w:rFonts w:ascii="Times New Roman" w:hAnsi="Times New Roman" w:cs="Times New Roman"/>
        </w:rPr>
        <w:t xml:space="preserve"> </w:t>
      </w:r>
      <w:r w:rsidR="006F567B">
        <w:rPr>
          <w:rFonts w:ascii="Times New Roman" w:hAnsi="Times New Roman" w:cs="Times New Roman"/>
        </w:rPr>
        <w:t xml:space="preserve">et al. </w:t>
      </w:r>
      <w:hyperlink w:anchor="ref-FamaETAL">
        <w:r w:rsidRPr="00A95816">
          <w:rPr>
            <w:rStyle w:val="Hyperlink"/>
            <w:rFonts w:ascii="Times New Roman" w:hAnsi="Times New Roman" w:cs="Times New Roman"/>
            <w:color w:val="auto"/>
          </w:rPr>
          <w:t>1969</w:t>
        </w:r>
      </w:hyperlink>
      <w:r w:rsidRPr="00A95816">
        <w:rPr>
          <w:rFonts w:ascii="Times New Roman" w:hAnsi="Times New Roman" w:cs="Times New Roman"/>
        </w:rPr>
        <w:t>).</w:t>
      </w:r>
      <w:r w:rsidR="00A95816" w:rsidRPr="00A95816">
        <w:rPr>
          <w:rFonts w:ascii="Times New Roman" w:hAnsi="Times New Roman" w:cs="Times New Roman"/>
        </w:rPr>
        <w:t xml:space="preserve"> </w:t>
      </w:r>
      <w:r w:rsidRPr="00A95816">
        <w:rPr>
          <w:rFonts w:ascii="Times New Roman" w:hAnsi="Times New Roman" w:cs="Times New Roman"/>
        </w:rPr>
        <w:t>Stock market returns are estimated in the pre-event time period, according to the formula:</w:t>
      </w:r>
    </w:p>
    <w:p w14:paraId="364C51DA" w14:textId="77777777" w:rsidR="007D149E" w:rsidRPr="007D149E" w:rsidRDefault="007D149E" w:rsidP="007D149E">
      <w:pPr>
        <w:pStyle w:val="BodyText"/>
        <w:spacing w:before="0" w:after="0"/>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8"/>
        <w:gridCol w:w="812"/>
      </w:tblGrid>
      <w:tr w:rsidR="00737947" w14:paraId="72222EB6" w14:textId="77777777" w:rsidTr="00737947">
        <w:tc>
          <w:tcPr>
            <w:tcW w:w="8755" w:type="dxa"/>
          </w:tcPr>
          <w:p w14:paraId="3EC8416E" w14:textId="4E2E06CB" w:rsidR="00737947" w:rsidRPr="00737947" w:rsidRDefault="009D72EA" w:rsidP="00DA45F3">
            <w:pPr>
              <w:pStyle w:val="BodyText"/>
              <w:spacing w:before="0" w:after="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i,t-1</m:t>
                        </m:r>
                      </m:sub>
                    </m:sSub>
                  </m:num>
                  <m:den>
                    <m:sSub>
                      <m:sSubPr>
                        <m:ctrlPr>
                          <w:rPr>
                            <w:rFonts w:ascii="Cambria Math" w:hAnsi="Cambria Math"/>
                          </w:rPr>
                        </m:ctrlPr>
                      </m:sSubPr>
                      <m:e>
                        <m:r>
                          <w:rPr>
                            <w:rFonts w:ascii="Cambria Math" w:hAnsi="Cambria Math"/>
                          </w:rPr>
                          <m:t>P</m:t>
                        </m:r>
                      </m:e>
                      <m:sub>
                        <m:r>
                          <w:rPr>
                            <w:rFonts w:ascii="Cambria Math" w:hAnsi="Cambria Math"/>
                          </w:rPr>
                          <m:t>i,t-1</m:t>
                        </m:r>
                      </m:sub>
                    </m:sSub>
                  </m:den>
                </m:f>
              </m:oMath>
            </m:oMathPara>
          </w:p>
        </w:tc>
        <w:tc>
          <w:tcPr>
            <w:tcW w:w="821" w:type="dxa"/>
            <w:vAlign w:val="center"/>
          </w:tcPr>
          <w:p w14:paraId="2382F5F3" w14:textId="08CC8EE2" w:rsidR="00737947" w:rsidRPr="007D149E" w:rsidRDefault="00737947" w:rsidP="00DA45F3">
            <w:pPr>
              <w:pStyle w:val="BodyText"/>
              <w:spacing w:before="0" w:after="0"/>
              <w:jc w:val="center"/>
              <w:rPr>
                <w:rFonts w:ascii="Times New Roman" w:hAnsi="Times New Roman" w:cs="Times New Roman"/>
              </w:rPr>
            </w:pPr>
            <w:r w:rsidRPr="007D149E">
              <w:rPr>
                <w:rFonts w:ascii="Times New Roman" w:hAnsi="Times New Roman" w:cs="Times New Roman"/>
              </w:rPr>
              <w:t>(1)</w:t>
            </w:r>
          </w:p>
        </w:tc>
      </w:tr>
    </w:tbl>
    <w:p w14:paraId="00F8A446" w14:textId="77777777" w:rsidR="007D149E" w:rsidRPr="007D149E" w:rsidRDefault="007D149E" w:rsidP="007D149E">
      <w:pPr>
        <w:pStyle w:val="BodyText"/>
        <w:spacing w:before="0" w:after="0"/>
        <w:rPr>
          <w:rFonts w:ascii="Times New Roman" w:hAnsi="Times New Roman" w:cs="Times New Roman"/>
          <w:sz w:val="20"/>
          <w:szCs w:val="20"/>
        </w:rPr>
      </w:pPr>
    </w:p>
    <w:p w14:paraId="07C5E2A8" w14:textId="235172A4" w:rsidR="00F136BF" w:rsidRDefault="00EA3E30" w:rsidP="007D149E">
      <w:pPr>
        <w:pStyle w:val="BodyText"/>
        <w:spacing w:before="0" w:after="0"/>
        <w:jc w:val="both"/>
        <w:rPr>
          <w:rFonts w:ascii="Times New Roman" w:hAnsi="Times New Roman" w:cs="Times New Roman"/>
        </w:rPr>
      </w:pPr>
      <w:r w:rsidRPr="007D149E">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oMath>
      <w:r w:rsidRPr="007D149E">
        <w:rPr>
          <w:rFonts w:ascii="Times New Roman" w:hAnsi="Times New Roman" w:cs="Times New Roman"/>
        </w:rPr>
        <w:t xml:space="preserve"> is the price of the stock </w:t>
      </w:r>
      <w:proofErr w:type="spellStart"/>
      <w:r w:rsidRPr="007D149E">
        <w:rPr>
          <w:rFonts w:ascii="Times New Roman" w:hAnsi="Times New Roman" w:cs="Times New Roman"/>
          <w:i/>
        </w:rPr>
        <w:t>i</w:t>
      </w:r>
      <w:proofErr w:type="spellEnd"/>
      <w:r w:rsidRPr="007D149E">
        <w:rPr>
          <w:rFonts w:ascii="Times New Roman" w:hAnsi="Times New Roman" w:cs="Times New Roman"/>
        </w:rPr>
        <w:t xml:space="preserve"> in the period </w:t>
      </w:r>
      <w:proofErr w:type="gramStart"/>
      <w:r w:rsidRPr="007D149E">
        <w:rPr>
          <w:rFonts w:ascii="Times New Roman" w:hAnsi="Times New Roman" w:cs="Times New Roman"/>
          <w:i/>
        </w:rPr>
        <w:t>t</w:t>
      </w:r>
      <w:r w:rsidRPr="007D149E">
        <w:rPr>
          <w:rFonts w:ascii="Times New Roman" w:hAnsi="Times New Roman" w:cs="Times New Roman"/>
        </w:rPr>
        <w:t>.</w:t>
      </w:r>
      <w:proofErr w:type="gramEnd"/>
      <w:r w:rsidRPr="007D149E">
        <w:rPr>
          <w:rFonts w:ascii="Times New Roman" w:hAnsi="Times New Roman" w:cs="Times New Roman"/>
        </w:rPr>
        <w:t xml:space="preserve"> The abnormal return </w:t>
      </w:r>
      <m:oMath>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oMath>
      <w:r w:rsidRPr="007D149E">
        <w:rPr>
          <w:rFonts w:ascii="Times New Roman" w:hAnsi="Times New Roman" w:cs="Times New Roman"/>
        </w:rPr>
        <w:t xml:space="preserve"> is defined as a difference between the actual and expected return </w:t>
      </w: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oMath>
      <w:r w:rsidRPr="007D149E">
        <w:rPr>
          <w:rFonts w:ascii="Times New Roman" w:hAnsi="Times New Roman" w:cs="Times New Roman"/>
        </w:rPr>
        <w:t xml:space="preserve"> during the event window:</w:t>
      </w:r>
    </w:p>
    <w:p w14:paraId="06A7C86F" w14:textId="77777777" w:rsidR="007D149E" w:rsidRPr="007D149E" w:rsidRDefault="007D149E" w:rsidP="00DA45F3">
      <w:pPr>
        <w:pStyle w:val="BodyText"/>
        <w:spacing w:before="0" w:after="0"/>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8"/>
        <w:gridCol w:w="812"/>
      </w:tblGrid>
      <w:tr w:rsidR="00737947" w14:paraId="74B1120F" w14:textId="77777777" w:rsidTr="000E41ED">
        <w:tc>
          <w:tcPr>
            <w:tcW w:w="8755" w:type="dxa"/>
          </w:tcPr>
          <w:p w14:paraId="2A9C7F6A" w14:textId="5BCB79F1" w:rsidR="00737947" w:rsidRPr="00737947" w:rsidRDefault="00737947" w:rsidP="00DA45F3">
            <w:pPr>
              <w:pStyle w:val="BodyText"/>
              <w:spacing w:before="0" w:after="0"/>
            </w:pPr>
            <m:oMathPara>
              <m:oMathParaPr>
                <m:jc m:val="center"/>
              </m:oMathParaPr>
              <m:oMath>
                <m:r>
                  <w:rPr>
                    <w:rFonts w:ascii="Cambria Math" w:hAnsi="Cambria Math"/>
                  </w:rPr>
                  <w:lastRenderedPageBreak/>
                  <m:t>A</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oMath>
            </m:oMathPara>
          </w:p>
        </w:tc>
        <w:tc>
          <w:tcPr>
            <w:tcW w:w="821" w:type="dxa"/>
            <w:vAlign w:val="center"/>
          </w:tcPr>
          <w:p w14:paraId="50D0C8B8" w14:textId="17292A86" w:rsidR="00737947" w:rsidRPr="007D149E" w:rsidRDefault="00737947" w:rsidP="00DA45F3">
            <w:pPr>
              <w:pStyle w:val="BodyText"/>
              <w:spacing w:before="0" w:after="0"/>
              <w:jc w:val="center"/>
              <w:rPr>
                <w:rFonts w:ascii="Times New Roman" w:hAnsi="Times New Roman" w:cs="Times New Roman"/>
              </w:rPr>
            </w:pPr>
            <w:r w:rsidRPr="007D149E">
              <w:rPr>
                <w:rFonts w:ascii="Times New Roman" w:hAnsi="Times New Roman" w:cs="Times New Roman"/>
              </w:rPr>
              <w:t>(</w:t>
            </w:r>
            <w:r w:rsidR="00C54476" w:rsidRPr="007D149E">
              <w:rPr>
                <w:rFonts w:ascii="Times New Roman" w:hAnsi="Times New Roman" w:cs="Times New Roman"/>
              </w:rPr>
              <w:t>2</w:t>
            </w:r>
            <w:r w:rsidRPr="007D149E">
              <w:rPr>
                <w:rFonts w:ascii="Times New Roman" w:hAnsi="Times New Roman" w:cs="Times New Roman"/>
              </w:rPr>
              <w:t>)</w:t>
            </w:r>
          </w:p>
        </w:tc>
      </w:tr>
    </w:tbl>
    <w:p w14:paraId="4D94ED3F" w14:textId="2811F276" w:rsidR="00F136BF" w:rsidRPr="007D149E" w:rsidRDefault="00F136BF" w:rsidP="00DA45F3">
      <w:pPr>
        <w:pStyle w:val="BodyText"/>
        <w:spacing w:before="0" w:after="0"/>
        <w:rPr>
          <w:rFonts w:ascii="Times New Roman" w:hAnsi="Times New Roman" w:cs="Times New Roman"/>
          <w:sz w:val="20"/>
          <w:szCs w:val="20"/>
        </w:rPr>
      </w:pPr>
    </w:p>
    <w:p w14:paraId="655E55CA" w14:textId="6C109CEE" w:rsidR="00F136BF" w:rsidRDefault="00EA3E30" w:rsidP="007D149E">
      <w:pPr>
        <w:pStyle w:val="BodyText"/>
        <w:spacing w:before="0" w:after="0"/>
        <w:jc w:val="both"/>
        <w:rPr>
          <w:rFonts w:ascii="Times New Roman" w:hAnsi="Times New Roman" w:cs="Times New Roman"/>
        </w:rPr>
      </w:pPr>
      <w:r w:rsidRPr="007D149E">
        <w:rPr>
          <w:rFonts w:ascii="Times New Roman" w:hAnsi="Times New Roman" w:cs="Times New Roman"/>
        </w:rPr>
        <w:t>The expected returns during the event window are parametrized according to the OLS specification:</w:t>
      </w:r>
    </w:p>
    <w:p w14:paraId="5461420F" w14:textId="77777777" w:rsidR="007D149E" w:rsidRPr="007D149E" w:rsidRDefault="007D149E" w:rsidP="007D149E">
      <w:pPr>
        <w:pStyle w:val="BodyText"/>
        <w:spacing w:before="0" w:after="0"/>
        <w:jc w:val="both"/>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8"/>
        <w:gridCol w:w="812"/>
      </w:tblGrid>
      <w:tr w:rsidR="00C54476" w14:paraId="7EBFC38E" w14:textId="77777777" w:rsidTr="000E41ED">
        <w:tc>
          <w:tcPr>
            <w:tcW w:w="8755" w:type="dxa"/>
          </w:tcPr>
          <w:p w14:paraId="0EB10FFF" w14:textId="177EE851" w:rsidR="00C54476" w:rsidRPr="00737947" w:rsidRDefault="00C54476" w:rsidP="00DA45F3">
            <w:pPr>
              <w:pStyle w:val="BodyText"/>
              <w:spacing w:before="0" w:after="0"/>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it</m:t>
                    </m:r>
                  </m:sub>
                </m:sSub>
                <m:sSub>
                  <m:sSubPr>
                    <m:ctrlPr>
                      <w:rPr>
                        <w:rFonts w:ascii="Cambria Math" w:hAnsi="Cambria Math"/>
                      </w:rPr>
                    </m:ctrlPr>
                  </m:sSubPr>
                  <m:e>
                    <m:r>
                      <w:rPr>
                        <w:rFonts w:ascii="Cambria Math" w:hAnsi="Cambria Math"/>
                      </w:rPr>
                      <m:t>R</m:t>
                    </m:r>
                  </m:e>
                  <m:sub>
                    <m:r>
                      <w:rPr>
                        <w:rFonts w:ascii="Cambria Math" w:hAnsi="Cambria Math"/>
                      </w:rPr>
                      <m:t>MK</m:t>
                    </m:r>
                    <m:sSub>
                      <m:sSubPr>
                        <m:ctrlPr>
                          <w:rPr>
                            <w:rFonts w:ascii="Cambria Math" w:hAnsi="Cambria Math"/>
                          </w:rPr>
                        </m:ctrlPr>
                      </m:sSubPr>
                      <m:e>
                        <m:r>
                          <w:rPr>
                            <w:rFonts w:ascii="Cambria Math" w:hAnsi="Cambria Math"/>
                          </w:rPr>
                          <m:t>T</m:t>
                        </m:r>
                      </m:e>
                      <m:sub>
                        <m:r>
                          <w:rPr>
                            <w:rFonts w:ascii="Cambria Math" w:hAnsi="Cambria Math"/>
                          </w:rPr>
                          <m:t>it</m:t>
                        </m:r>
                      </m:sub>
                    </m:sSub>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tc>
        <w:tc>
          <w:tcPr>
            <w:tcW w:w="821" w:type="dxa"/>
            <w:vAlign w:val="center"/>
          </w:tcPr>
          <w:p w14:paraId="39BF662E" w14:textId="5F892E37" w:rsidR="00C54476" w:rsidRPr="007D149E" w:rsidRDefault="00C54476" w:rsidP="00DA45F3">
            <w:pPr>
              <w:pStyle w:val="BodyText"/>
              <w:spacing w:before="0" w:after="0"/>
              <w:jc w:val="center"/>
              <w:rPr>
                <w:rFonts w:ascii="Times New Roman" w:hAnsi="Times New Roman" w:cs="Times New Roman"/>
              </w:rPr>
            </w:pPr>
            <w:r w:rsidRPr="007D149E">
              <w:rPr>
                <w:rFonts w:ascii="Times New Roman" w:hAnsi="Times New Roman" w:cs="Times New Roman"/>
              </w:rPr>
              <w:t>(3)</w:t>
            </w:r>
          </w:p>
        </w:tc>
      </w:tr>
    </w:tbl>
    <w:p w14:paraId="786F5A6A" w14:textId="77777777" w:rsidR="007D149E" w:rsidRPr="007D149E" w:rsidRDefault="007D149E" w:rsidP="007D149E">
      <w:pPr>
        <w:pStyle w:val="BodyText"/>
        <w:spacing w:before="0" w:after="0"/>
        <w:jc w:val="both"/>
        <w:rPr>
          <w:rFonts w:ascii="Times New Roman" w:hAnsi="Times New Roman" w:cs="Times New Roman"/>
          <w:sz w:val="20"/>
          <w:szCs w:val="20"/>
        </w:rPr>
      </w:pPr>
    </w:p>
    <w:p w14:paraId="072E3C41" w14:textId="466F10C2" w:rsidR="00F136BF" w:rsidRDefault="00EA3E30" w:rsidP="007D149E">
      <w:pPr>
        <w:pStyle w:val="BodyText"/>
        <w:spacing w:before="0" w:after="0"/>
        <w:jc w:val="both"/>
        <w:rPr>
          <w:rFonts w:ascii="Times New Roman" w:hAnsi="Times New Roman" w:cs="Times New Roman"/>
        </w:rPr>
      </w:pPr>
      <w:r w:rsidRPr="007D149E">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MK</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it</m:t>
                </m:r>
              </m:sub>
            </m:sSub>
          </m:sub>
        </m:sSub>
      </m:oMath>
      <w:r w:rsidRPr="007D149E">
        <w:rPr>
          <w:rFonts w:ascii="Times New Roman" w:hAnsi="Times New Roman" w:cs="Times New Roman"/>
        </w:rPr>
        <w:t xml:space="preserve"> represents the return model of choice such as market model, capital asset pricing model</w:t>
      </w:r>
      <w:r w:rsidR="00046347">
        <w:rPr>
          <w:rFonts w:ascii="Times New Roman" w:hAnsi="Times New Roman" w:cs="Times New Roman"/>
        </w:rPr>
        <w:t xml:space="preserve"> </w:t>
      </w:r>
      <w:r w:rsidRPr="007D149E">
        <w:rPr>
          <w:rFonts w:ascii="Times New Roman" w:hAnsi="Times New Roman" w:cs="Times New Roman"/>
        </w:rPr>
        <w:t>(</w:t>
      </w:r>
      <w:proofErr w:type="spellStart"/>
      <w:r w:rsidRPr="007D149E">
        <w:rPr>
          <w:rFonts w:ascii="Times New Roman" w:hAnsi="Times New Roman" w:cs="Times New Roman"/>
        </w:rPr>
        <w:t>Mossin</w:t>
      </w:r>
      <w:proofErr w:type="spellEnd"/>
      <w:r w:rsidR="00046347">
        <w:rPr>
          <w:rFonts w:ascii="Times New Roman" w:hAnsi="Times New Roman" w:cs="Times New Roman"/>
        </w:rPr>
        <w:t>,</w:t>
      </w:r>
      <w:r w:rsidRPr="007D149E">
        <w:rPr>
          <w:rFonts w:ascii="Times New Roman" w:hAnsi="Times New Roman" w:cs="Times New Roman"/>
        </w:rPr>
        <w:t xml:space="preserve"> </w:t>
      </w:r>
      <w:hyperlink w:anchor="ref-Mossin">
        <w:r w:rsidRPr="007D149E">
          <w:rPr>
            <w:rStyle w:val="Hyperlink"/>
            <w:rFonts w:ascii="Times New Roman" w:hAnsi="Times New Roman" w:cs="Times New Roman"/>
            <w:color w:val="auto"/>
          </w:rPr>
          <w:t>1966</w:t>
        </w:r>
      </w:hyperlink>
      <w:r w:rsidRPr="007D149E">
        <w:rPr>
          <w:rFonts w:ascii="Times New Roman" w:hAnsi="Times New Roman" w:cs="Times New Roman"/>
        </w:rPr>
        <w:t xml:space="preserve">), </w:t>
      </w:r>
      <w:proofErr w:type="spellStart"/>
      <w:r w:rsidRPr="007D149E">
        <w:rPr>
          <w:rFonts w:ascii="Times New Roman" w:hAnsi="Times New Roman" w:cs="Times New Roman"/>
        </w:rPr>
        <w:t>Fama</w:t>
      </w:r>
      <w:proofErr w:type="spellEnd"/>
      <w:r w:rsidRPr="007D149E">
        <w:rPr>
          <w:rFonts w:ascii="Times New Roman" w:hAnsi="Times New Roman" w:cs="Times New Roman"/>
        </w:rPr>
        <w:t>-French factor model</w:t>
      </w:r>
      <w:r w:rsidR="007D149E">
        <w:rPr>
          <w:rFonts w:ascii="Times New Roman" w:hAnsi="Times New Roman" w:cs="Times New Roman"/>
        </w:rPr>
        <w:t xml:space="preserve"> </w:t>
      </w:r>
      <w:r w:rsidRPr="007D149E">
        <w:rPr>
          <w:rFonts w:ascii="Times New Roman" w:hAnsi="Times New Roman" w:cs="Times New Roman"/>
        </w:rPr>
        <w:t>(</w:t>
      </w:r>
      <w:proofErr w:type="spellStart"/>
      <w:r w:rsidRPr="007D149E">
        <w:rPr>
          <w:rFonts w:ascii="Times New Roman" w:hAnsi="Times New Roman" w:cs="Times New Roman"/>
        </w:rPr>
        <w:t>Fama</w:t>
      </w:r>
      <w:proofErr w:type="spellEnd"/>
      <w:r w:rsidRPr="007D149E">
        <w:rPr>
          <w:rFonts w:ascii="Times New Roman" w:hAnsi="Times New Roman" w:cs="Times New Roman"/>
        </w:rPr>
        <w:t xml:space="preserve"> and French</w:t>
      </w:r>
      <w:r w:rsidR="007D149E">
        <w:rPr>
          <w:rFonts w:ascii="Times New Roman" w:hAnsi="Times New Roman" w:cs="Times New Roman"/>
        </w:rPr>
        <w:t>,</w:t>
      </w:r>
      <w:r w:rsidRPr="007D149E">
        <w:rPr>
          <w:rFonts w:ascii="Times New Roman" w:hAnsi="Times New Roman" w:cs="Times New Roman"/>
        </w:rPr>
        <w:t xml:space="preserve"> </w:t>
      </w:r>
      <w:hyperlink w:anchor="ref-FamaFrench">
        <w:r w:rsidRPr="007D149E">
          <w:rPr>
            <w:rStyle w:val="Hyperlink"/>
            <w:rFonts w:ascii="Times New Roman" w:hAnsi="Times New Roman" w:cs="Times New Roman"/>
            <w:color w:val="auto"/>
          </w:rPr>
          <w:t>1992</w:t>
        </w:r>
      </w:hyperlink>
      <w:r w:rsidRPr="007D149E">
        <w:rPr>
          <w:rFonts w:ascii="Times New Roman" w:hAnsi="Times New Roman" w:cs="Times New Roman"/>
        </w:rPr>
        <w:t xml:space="preserve">) and Carhart </w:t>
      </w:r>
      <w:r w:rsidR="00544612">
        <w:rPr>
          <w:rFonts w:ascii="Times New Roman" w:hAnsi="Times New Roman" w:cs="Times New Roman"/>
        </w:rPr>
        <w:t xml:space="preserve">(1997) </w:t>
      </w:r>
      <w:r w:rsidRPr="007D149E">
        <w:rPr>
          <w:rFonts w:ascii="Times New Roman" w:hAnsi="Times New Roman" w:cs="Times New Roman"/>
        </w:rPr>
        <w:t xml:space="preserve">four factor model. In this analysis, the market model is applied. The abnormal return </w:t>
      </w:r>
      <m:oMath>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oMath>
      <w:r w:rsidRPr="007D149E">
        <w:rPr>
          <w:rFonts w:ascii="Times New Roman" w:hAnsi="Times New Roman" w:cs="Times New Roman"/>
        </w:rPr>
        <w:t xml:space="preserve"> is defined as a difference between the actual and expected return during the event window:</w:t>
      </w:r>
    </w:p>
    <w:p w14:paraId="3251B24E" w14:textId="77777777" w:rsidR="007D149E" w:rsidRPr="007D149E" w:rsidRDefault="007D149E" w:rsidP="007D149E">
      <w:pPr>
        <w:pStyle w:val="BodyText"/>
        <w:spacing w:before="0" w:after="0"/>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8"/>
        <w:gridCol w:w="812"/>
      </w:tblGrid>
      <w:tr w:rsidR="00C54476" w14:paraId="3911799C" w14:textId="77777777" w:rsidTr="000E41ED">
        <w:tc>
          <w:tcPr>
            <w:tcW w:w="8755" w:type="dxa"/>
          </w:tcPr>
          <w:p w14:paraId="595A279F" w14:textId="0AA5FDE2" w:rsidR="00C54476" w:rsidRPr="00737947" w:rsidRDefault="00C54476" w:rsidP="00DA45F3">
            <w:pPr>
              <w:pStyle w:val="BodyText"/>
              <w:spacing w:before="0" w:after="0"/>
            </w:pPr>
            <m:oMathPara>
              <m:oMathParaPr>
                <m:jc m:val="center"/>
              </m:oMathParaPr>
              <m:oMath>
                <m:r>
                  <w:rPr>
                    <w:rFonts w:ascii="Cambria Math" w:hAnsi="Cambria Math"/>
                  </w:rPr>
                  <m:t>A</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oMath>
            </m:oMathPara>
          </w:p>
        </w:tc>
        <w:tc>
          <w:tcPr>
            <w:tcW w:w="821" w:type="dxa"/>
            <w:vAlign w:val="center"/>
          </w:tcPr>
          <w:p w14:paraId="72AEDAEC" w14:textId="2CE4F789" w:rsidR="00C54476" w:rsidRPr="007D149E" w:rsidRDefault="00C54476" w:rsidP="00DA45F3">
            <w:pPr>
              <w:pStyle w:val="BodyText"/>
              <w:spacing w:before="0" w:after="0"/>
              <w:jc w:val="center"/>
              <w:rPr>
                <w:rFonts w:ascii="Times New Roman" w:hAnsi="Times New Roman" w:cs="Times New Roman"/>
              </w:rPr>
            </w:pPr>
            <w:r w:rsidRPr="007D149E">
              <w:rPr>
                <w:rFonts w:ascii="Times New Roman" w:hAnsi="Times New Roman" w:cs="Times New Roman"/>
              </w:rPr>
              <w:t>(4)</w:t>
            </w:r>
          </w:p>
        </w:tc>
      </w:tr>
    </w:tbl>
    <w:p w14:paraId="4FE9F4C9" w14:textId="1D096B72" w:rsidR="00F136BF" w:rsidRPr="00A22338" w:rsidRDefault="00EA3E30" w:rsidP="00DA45F3">
      <w:pPr>
        <w:pStyle w:val="BodyText"/>
        <w:spacing w:before="0" w:after="0"/>
        <w:rPr>
          <w:rFonts w:ascii="Times New Roman" w:hAnsi="Times New Roman" w:cs="Times New Roman"/>
        </w:rPr>
      </w:pPr>
      <w:r w:rsidRPr="00A22338">
        <w:rPr>
          <w:rFonts w:ascii="Times New Roman" w:hAnsi="Times New Roman" w:cs="Times New Roman"/>
        </w:rPr>
        <w:t>or differently: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9"/>
        <w:gridCol w:w="811"/>
      </w:tblGrid>
      <w:tr w:rsidR="00C54476" w:rsidRPr="00A22338" w14:paraId="63B2A2CF" w14:textId="77777777" w:rsidTr="00A22338">
        <w:tc>
          <w:tcPr>
            <w:tcW w:w="8539" w:type="dxa"/>
          </w:tcPr>
          <w:p w14:paraId="0DD8F6F4" w14:textId="6E00FFD0" w:rsidR="00C54476" w:rsidRPr="00A22338" w:rsidRDefault="00C54476" w:rsidP="00DA45F3">
            <w:pPr>
              <w:pStyle w:val="BodyText"/>
              <w:spacing w:before="0" w:after="0"/>
              <w:rPr>
                <w:rFonts w:ascii="Times New Roman" w:hAnsi="Times New Roman" w:cs="Times New Roman"/>
              </w:rPr>
            </w:pPr>
            <m:oMathPara>
              <m:oMathParaPr>
                <m:jc m:val="center"/>
              </m:oMathParaPr>
              <m:oMath>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it</m:t>
                    </m:r>
                  </m:sub>
                </m:sSub>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MK</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it</m:t>
                        </m:r>
                      </m:sub>
                    </m:sSub>
                  </m:sub>
                </m:sSub>
                <m:r>
                  <w:rPr>
                    <w:rFonts w:ascii="Cambria Math" w:hAnsi="Cambria Math" w:cs="Times New Roman"/>
                  </w:rPr>
                  <m:t>)</m:t>
                </m:r>
              </m:oMath>
            </m:oMathPara>
          </w:p>
        </w:tc>
        <w:tc>
          <w:tcPr>
            <w:tcW w:w="811" w:type="dxa"/>
            <w:vAlign w:val="center"/>
          </w:tcPr>
          <w:p w14:paraId="5786A69C" w14:textId="61544F11" w:rsidR="00C54476" w:rsidRPr="00A22338" w:rsidRDefault="00C54476" w:rsidP="00DA45F3">
            <w:pPr>
              <w:pStyle w:val="BodyText"/>
              <w:spacing w:before="0" w:after="0"/>
              <w:jc w:val="center"/>
              <w:rPr>
                <w:rFonts w:ascii="Times New Roman" w:hAnsi="Times New Roman" w:cs="Times New Roman"/>
              </w:rPr>
            </w:pPr>
            <w:r w:rsidRPr="00A22338">
              <w:rPr>
                <w:rFonts w:ascii="Times New Roman" w:hAnsi="Times New Roman" w:cs="Times New Roman"/>
              </w:rPr>
              <w:t>(5)</w:t>
            </w:r>
          </w:p>
        </w:tc>
      </w:tr>
    </w:tbl>
    <w:p w14:paraId="0FF18CDC" w14:textId="77777777" w:rsidR="00A22338" w:rsidRDefault="00A22338" w:rsidP="00DA45F3">
      <w:pPr>
        <w:pStyle w:val="BodyText"/>
        <w:spacing w:before="0" w:after="0"/>
      </w:pPr>
    </w:p>
    <w:p w14:paraId="6FB1F555" w14:textId="5E36D2BF" w:rsidR="00F136BF" w:rsidRPr="00A22338" w:rsidRDefault="00EA3E30" w:rsidP="00A22338">
      <w:pPr>
        <w:pStyle w:val="BodyText"/>
        <w:spacing w:before="0" w:after="0"/>
        <w:jc w:val="both"/>
        <w:rPr>
          <w:rFonts w:ascii="Times New Roman" w:hAnsi="Times New Roman" w:cs="Times New Roman"/>
        </w:rPr>
      </w:pPr>
      <w:r w:rsidRPr="00A22338">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it</m:t>
            </m:r>
          </m:sub>
        </m:sSub>
      </m:oMath>
      <w:r w:rsidRPr="00A2233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it</m:t>
            </m:r>
          </m:sub>
        </m:sSub>
      </m:oMath>
      <w:r w:rsidRPr="00A22338">
        <w:rPr>
          <w:rFonts w:ascii="Times New Roman" w:hAnsi="Times New Roman" w:cs="Times New Roman"/>
        </w:rPr>
        <w:t xml:space="preserve"> represent estimated parameters from the ordinary least squares model.</w:t>
      </w:r>
      <w:r w:rsidR="00A22338">
        <w:rPr>
          <w:rFonts w:ascii="Times New Roman" w:hAnsi="Times New Roman" w:cs="Times New Roman"/>
        </w:rPr>
        <w:t xml:space="preserve"> </w:t>
      </w:r>
      <w:r w:rsidRPr="00A22338">
        <w:rPr>
          <w:rFonts w:ascii="Times New Roman" w:hAnsi="Times New Roman" w:cs="Times New Roman"/>
        </w:rPr>
        <w:t>Systemati</w:t>
      </w:r>
      <w:ins w:id="226" w:author="Luka Sikic" w:date="2021-05-12T10:51:00Z">
        <w:r w:rsidR="00C153F4">
          <w:rPr>
            <w:rFonts w:ascii="Times New Roman" w:hAnsi="Times New Roman" w:cs="Times New Roman"/>
          </w:rPr>
          <w:t>c</w:t>
        </w:r>
      </w:ins>
      <w:r w:rsidRPr="00A22338">
        <w:rPr>
          <w:rFonts w:ascii="Times New Roman" w:hAnsi="Times New Roman" w:cs="Times New Roman"/>
        </w:rPr>
        <w:t>al</w:t>
      </w:r>
      <w:del w:id="227" w:author="Luka Sikic" w:date="2021-05-12T10:50:00Z">
        <w:r w:rsidRPr="00A22338" w:rsidDel="00C153F4">
          <w:rPr>
            <w:rFonts w:ascii="Times New Roman" w:hAnsi="Times New Roman" w:cs="Times New Roman"/>
          </w:rPr>
          <w:delText>y</w:delText>
        </w:r>
      </w:del>
      <w:r w:rsidRPr="00A22338">
        <w:rPr>
          <w:rFonts w:ascii="Times New Roman" w:hAnsi="Times New Roman" w:cs="Times New Roman"/>
        </w:rPr>
        <w:t xml:space="preserve"> deviations of </w:t>
      </w:r>
      <m:oMath>
        <m:r>
          <w:rPr>
            <w:rFonts w:ascii="Cambria Math" w:hAnsi="Cambria Math" w:cs="Times New Roman"/>
          </w:rPr>
          <m:t>A</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oMath>
      <w:r w:rsidRPr="00A22338">
        <w:rPr>
          <w:rFonts w:ascii="Times New Roman" w:hAnsi="Times New Roman" w:cs="Times New Roman"/>
        </w:rPr>
        <w:t xml:space="preserve"> from 0 impl</w:t>
      </w:r>
      <w:ins w:id="228" w:author="Luka Sikic" w:date="2021-05-12T10:51:00Z">
        <w:r w:rsidR="00C153F4">
          <w:rPr>
            <w:rFonts w:ascii="Times New Roman" w:hAnsi="Times New Roman" w:cs="Times New Roman"/>
          </w:rPr>
          <w:t>y</w:t>
        </w:r>
      </w:ins>
      <w:del w:id="229" w:author="Luka Sikic" w:date="2021-05-12T10:51:00Z">
        <w:r w:rsidRPr="00A22338" w:rsidDel="00C153F4">
          <w:rPr>
            <w:rFonts w:ascii="Times New Roman" w:hAnsi="Times New Roman" w:cs="Times New Roman"/>
          </w:rPr>
          <w:delText>ies</w:delText>
        </w:r>
      </w:del>
      <w:r w:rsidRPr="00A22338">
        <w:rPr>
          <w:rFonts w:ascii="Times New Roman" w:hAnsi="Times New Roman" w:cs="Times New Roman"/>
        </w:rPr>
        <w:t xml:space="preserve"> </w:t>
      </w:r>
      <w:del w:id="230" w:author="Luka Sikic" w:date="2021-05-12T10:51:00Z">
        <w:r w:rsidRPr="00A22338" w:rsidDel="00C153F4">
          <w:rPr>
            <w:rFonts w:ascii="Times New Roman" w:hAnsi="Times New Roman" w:cs="Times New Roman"/>
          </w:rPr>
          <w:delText xml:space="preserve">that </w:delText>
        </w:r>
      </w:del>
      <w:r w:rsidRPr="00A22338">
        <w:rPr>
          <w:rFonts w:ascii="Times New Roman" w:hAnsi="Times New Roman" w:cs="Times New Roman"/>
        </w:rPr>
        <w:t>the market mispricing of the event and offer</w:t>
      </w:r>
      <w:del w:id="231" w:author="Luka Sikic" w:date="2021-05-12T10:51:00Z">
        <w:r w:rsidRPr="00A22338" w:rsidDel="00C153F4">
          <w:rPr>
            <w:rFonts w:ascii="Times New Roman" w:hAnsi="Times New Roman" w:cs="Times New Roman"/>
          </w:rPr>
          <w:delText>s</w:delText>
        </w:r>
      </w:del>
      <w:r w:rsidRPr="00A22338">
        <w:rPr>
          <w:rFonts w:ascii="Times New Roman" w:hAnsi="Times New Roman" w:cs="Times New Roman"/>
        </w:rPr>
        <w:t xml:space="preserve"> a profitable arbitrage strategy. The cumulative abnormal return </w:t>
      </w:r>
      <m:oMath>
        <m:r>
          <w:rPr>
            <w:rFonts w:ascii="Cambria Math" w:hAnsi="Cambria Math" w:cs="Times New Roman"/>
          </w:rPr>
          <m:t>CAR</m:t>
        </m:r>
      </m:oMath>
      <w:r w:rsidRPr="00A22338">
        <w:rPr>
          <w:rFonts w:ascii="Times New Roman" w:hAnsi="Times New Roman" w:cs="Times New Roman"/>
        </w:rPr>
        <w:t xml:space="preserve"> is computed by aggregating abnormal returns</w:t>
      </w:r>
      <w:ins w:id="232" w:author="Luka Sikic" w:date="2021-05-12T10:51:00Z">
        <w:r w:rsidR="00C153F4">
          <w:rPr>
            <w:rFonts w:ascii="Times New Roman" w:hAnsi="Times New Roman" w:cs="Times New Roman"/>
          </w:rPr>
          <w:t xml:space="preserve"> according to</w:t>
        </w:r>
      </w:ins>
      <w:r w:rsidRPr="00A22338">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7"/>
        <w:gridCol w:w="813"/>
      </w:tblGrid>
      <w:tr w:rsidR="00C54476" w14:paraId="7790F255" w14:textId="77777777" w:rsidTr="000E41ED">
        <w:tc>
          <w:tcPr>
            <w:tcW w:w="8755" w:type="dxa"/>
          </w:tcPr>
          <w:p w14:paraId="27BB5779" w14:textId="30BD55BB" w:rsidR="00C54476" w:rsidRPr="00737947" w:rsidRDefault="00C54476" w:rsidP="00DA45F3">
            <w:pPr>
              <w:pStyle w:val="BodyText"/>
              <w:spacing w:before="0" w:after="0"/>
            </w:pPr>
            <m:oMathPara>
              <m:oMathParaPr>
                <m:jc m:val="center"/>
              </m:oMathParaPr>
              <m:oMath>
                <m:r>
                  <w:rPr>
                    <w:rFonts w:ascii="Cambria Math" w:hAnsi="Cambria Math"/>
                  </w:rPr>
                  <m:t>CA</m:t>
                </m:r>
                <m:sSub>
                  <m:sSubPr>
                    <m:ctrlPr>
                      <w:rPr>
                        <w:rFonts w:ascii="Cambria Math" w:hAnsi="Cambria Math"/>
                      </w:rPr>
                    </m:ctrlPr>
                  </m:sSubPr>
                  <m:e>
                    <m:r>
                      <w:rPr>
                        <w:rFonts w:ascii="Cambria Math" w:hAnsi="Cambria Math"/>
                      </w:rPr>
                      <m:t>R</m:t>
                    </m:r>
                  </m:e>
                  <m:sub>
                    <m:r>
                      <w:rPr>
                        <w:rFonts w:ascii="Cambria Math" w:hAnsi="Cambria Math"/>
                      </w:rPr>
                      <m:t>(t1,t2)</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m:t>
                        </m:r>
                      </m:sub>
                    </m:sSub>
                  </m:sub>
                  <m:sup>
                    <m:sSub>
                      <m:sSubPr>
                        <m:ctrlPr>
                          <w:rPr>
                            <w:rFonts w:ascii="Cambria Math" w:hAnsi="Cambria Math"/>
                          </w:rPr>
                        </m:ctrlPr>
                      </m:sSubPr>
                      <m:e>
                        <m:r>
                          <w:rPr>
                            <w:rFonts w:ascii="Cambria Math" w:hAnsi="Cambria Math"/>
                          </w:rPr>
                          <m:t>t</m:t>
                        </m:r>
                      </m:e>
                      <m:sub>
                        <m:r>
                          <w:rPr>
                            <w:rFonts w:ascii="Cambria Math" w:hAnsi="Cambria Math"/>
                          </w:rPr>
                          <m:t>2</m:t>
                        </m:r>
                      </m:sub>
                    </m:sSub>
                  </m:sup>
                  <m:e>
                    <m:r>
                      <w:rPr>
                        <w:rFonts w:ascii="Cambria Math" w:hAnsi="Cambria Math"/>
                      </w:rPr>
                      <m:t>A</m:t>
                    </m:r>
                  </m:e>
                </m:nary>
                <m:sSub>
                  <m:sSubPr>
                    <m:ctrlPr>
                      <w:rPr>
                        <w:rFonts w:ascii="Cambria Math" w:hAnsi="Cambria Math"/>
                      </w:rPr>
                    </m:ctrlPr>
                  </m:sSubPr>
                  <m:e>
                    <m:r>
                      <w:rPr>
                        <w:rFonts w:ascii="Cambria Math" w:hAnsi="Cambria Math"/>
                      </w:rPr>
                      <m:t>R</m:t>
                    </m:r>
                  </m:e>
                  <m:sub>
                    <m:r>
                      <w:rPr>
                        <w:rFonts w:ascii="Cambria Math" w:hAnsi="Cambria Math"/>
                      </w:rPr>
                      <m:t>t</m:t>
                    </m:r>
                  </m:sub>
                </m:sSub>
              </m:oMath>
            </m:oMathPara>
          </w:p>
        </w:tc>
        <w:tc>
          <w:tcPr>
            <w:tcW w:w="821" w:type="dxa"/>
            <w:vAlign w:val="center"/>
          </w:tcPr>
          <w:p w14:paraId="59178D34" w14:textId="0132E15B" w:rsidR="00C54476" w:rsidRDefault="00C54476" w:rsidP="00DA45F3">
            <w:pPr>
              <w:pStyle w:val="BodyText"/>
              <w:spacing w:before="0" w:after="0"/>
              <w:jc w:val="center"/>
            </w:pPr>
            <w:r>
              <w:t>(6)</w:t>
            </w:r>
          </w:p>
        </w:tc>
      </w:tr>
    </w:tbl>
    <w:p w14:paraId="191DB8EA" w14:textId="17FC1782" w:rsidR="00F136BF" w:rsidRPr="006A48F7" w:rsidRDefault="00F136BF" w:rsidP="00DA45F3">
      <w:pPr>
        <w:pStyle w:val="BodyText"/>
        <w:spacing w:before="0" w:after="0"/>
      </w:pPr>
    </w:p>
    <w:p w14:paraId="244BA660" w14:textId="407B6322" w:rsidR="00F136BF" w:rsidRPr="00A22338" w:rsidRDefault="00EA3E30" w:rsidP="00A22338">
      <w:pPr>
        <w:pStyle w:val="BodyText"/>
        <w:spacing w:before="0" w:after="0"/>
        <w:jc w:val="both"/>
        <w:rPr>
          <w:rFonts w:ascii="Times New Roman" w:hAnsi="Times New Roman" w:cs="Times New Roman"/>
        </w:rPr>
      </w:pPr>
      <w:r w:rsidRPr="00A22338">
        <w:rPr>
          <w:rFonts w:ascii="Times New Roman" w:hAnsi="Times New Roman" w:cs="Times New Roman"/>
        </w:rPr>
        <w:t>The null hypothesis of a zero cumulative abnormal return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:CA</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w:rPr>
            <w:rFonts w:ascii="Cambria Math" w:hAnsi="Cambria Math" w:cs="Times New Roman"/>
          </w:rPr>
          <m:t>=0</m:t>
        </m:r>
      </m:oMath>
      <w:r w:rsidRPr="00A22338">
        <w:rPr>
          <w:rFonts w:ascii="Times New Roman" w:hAnsi="Times New Roman" w:cs="Times New Roman"/>
        </w:rPr>
        <w:t xml:space="preserve">) is tested against the alternative of a nonzero CAR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:CA</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it</m:t>
            </m:r>
          </m:sub>
        </m:sSub>
        <m:r>
          <w:rPr>
            <w:rFonts w:ascii="Cambria Math" w:hAnsi="Cambria Math" w:cs="Times New Roman"/>
          </w:rPr>
          <m:t>≠0</m:t>
        </m:r>
      </m:oMath>
      <w:r w:rsidRPr="00A22338">
        <w:rPr>
          <w:rFonts w:ascii="Times New Roman" w:hAnsi="Times New Roman" w:cs="Times New Roman"/>
        </w:rPr>
        <w:t xml:space="preserve"> by </w:t>
      </w:r>
      <w:r w:rsidRPr="00A22338">
        <w:rPr>
          <w:rFonts w:ascii="Times New Roman" w:hAnsi="Times New Roman" w:cs="Times New Roman"/>
          <w:i/>
        </w:rPr>
        <w:t>t</w:t>
      </w:r>
      <w:r w:rsidRPr="00A22338">
        <w:rPr>
          <w:rFonts w:ascii="Times New Roman" w:hAnsi="Times New Roman" w:cs="Times New Roman"/>
        </w:rPr>
        <w:t xml:space="preserve"> statistic obtained with the following procedure: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16"/>
      </w:tblGrid>
      <w:tr w:rsidR="00CC2D1F" w14:paraId="3A4F1E0A" w14:textId="77777777" w:rsidTr="00114992">
        <w:tc>
          <w:tcPr>
            <w:tcW w:w="8755" w:type="dxa"/>
          </w:tcPr>
          <w:p w14:paraId="5F360C4E" w14:textId="3BE655AB" w:rsidR="00CC2D1F" w:rsidRPr="00114992" w:rsidRDefault="009D72EA" w:rsidP="00DA45F3">
            <w:pPr>
              <w:pStyle w:val="BodyText"/>
              <w:spacing w:before="0" w:after="0"/>
              <w:rPr>
                <w:rFonts w:eastAsiaTheme="minorEastAsia"/>
              </w:rPr>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A</m:t>
                    </m:r>
                    <m:sSub>
                      <m:sSubPr>
                        <m:ctrlPr>
                          <w:rPr>
                            <w:rFonts w:ascii="Cambria Math" w:hAnsi="Cambria Math"/>
                          </w:rPr>
                        </m:ctrlPr>
                      </m:sSubPr>
                      <m:e>
                        <m:r>
                          <w:rPr>
                            <w:rFonts w:ascii="Cambria Math" w:hAnsi="Cambria Math"/>
                          </w:rPr>
                          <m:t>R</m:t>
                        </m:r>
                      </m:e>
                      <m:sub>
                        <m:r>
                          <w:rPr>
                            <w:rFonts w:ascii="Cambria Math" w:hAnsi="Cambria Math"/>
                          </w:rPr>
                          <m:t>i</m:t>
                        </m:r>
                      </m:sub>
                    </m:sSub>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-2</m:t>
                    </m:r>
                  </m:den>
                </m:f>
                <m:nary>
                  <m:naryPr>
                    <m:chr m:val="∑"/>
                    <m:limLoc m:val="undOvr"/>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sSubSup>
                      <m:sSubSupPr>
                        <m:ctrlPr>
                          <w:rPr>
                            <w:rFonts w:ascii="Cambria Math" w:hAnsi="Cambria Math"/>
                          </w:rPr>
                        </m:ctrlPr>
                      </m:sSubSupPr>
                      <m:e>
                        <m:r>
                          <w:rPr>
                            <w:rFonts w:ascii="Cambria Math" w:hAnsi="Cambria Math"/>
                          </w:rPr>
                          <m:t>e</m:t>
                        </m:r>
                      </m:e>
                      <m:sub>
                        <m:r>
                          <w:rPr>
                            <w:rFonts w:ascii="Cambria Math" w:hAnsi="Cambria Math"/>
                          </w:rPr>
                          <m:t>it</m:t>
                        </m:r>
                      </m:sub>
                      <m:sup>
                        <m:r>
                          <w:rPr>
                            <w:rFonts w:ascii="Cambria Math" w:hAnsi="Cambria Math"/>
                          </w:rPr>
                          <m:t>2</m:t>
                        </m:r>
                      </m:sup>
                    </m:sSubSup>
                  </m:e>
                </m:nary>
              </m:oMath>
            </m:oMathPara>
          </w:p>
          <w:p w14:paraId="0E71586A" w14:textId="77777777" w:rsidR="00114992" w:rsidRPr="00CC2D1F" w:rsidRDefault="00114992" w:rsidP="00DA45F3">
            <w:pPr>
              <w:pStyle w:val="BodyText"/>
              <w:spacing w:before="0" w:after="0"/>
            </w:pPr>
          </w:p>
          <w:p w14:paraId="3782F41D" w14:textId="2D59A570" w:rsidR="00CC2D1F" w:rsidRPr="00114992" w:rsidRDefault="009D72EA" w:rsidP="00DA45F3">
            <w:pPr>
              <w:pStyle w:val="BodyText"/>
              <w:spacing w:before="0" w:after="0"/>
              <w:rPr>
                <w:rFonts w:eastAsiaTheme="minorEastAsia"/>
              </w:rPr>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CA</m:t>
                    </m:r>
                    <m:sSub>
                      <m:sSubPr>
                        <m:ctrlPr>
                          <w:rPr>
                            <w:rFonts w:ascii="Cambria Math" w:hAnsi="Cambria Math"/>
                          </w:rPr>
                        </m:ctrlPr>
                      </m:sSubPr>
                      <m:e>
                        <m:r>
                          <w:rPr>
                            <w:rFonts w:ascii="Cambria Math" w:hAnsi="Cambria Math"/>
                          </w:rPr>
                          <m:t>R</m:t>
                        </m:r>
                      </m:e>
                      <m:sub>
                        <m:r>
                          <w:rPr>
                            <w:rFonts w:ascii="Cambria Math" w:hAnsi="Cambria Math"/>
                          </w:rPr>
                          <m:t>i</m:t>
                        </m:r>
                      </m:sub>
                    </m:sSub>
                  </m:sub>
                  <m:sup>
                    <m:r>
                      <w:rPr>
                        <w:rFonts w:ascii="Cambria Math" w:hAnsi="Cambria Math"/>
                      </w:rPr>
                      <m:t>2</m:t>
                    </m:r>
                  </m:sup>
                </m:sSubSup>
                <m:r>
                  <w:rPr>
                    <w:rFonts w:ascii="Cambria Math" w:hAnsi="Cambria Math"/>
                  </w:rPr>
                  <m:t>=L</m:t>
                </m:r>
                <m:sSubSup>
                  <m:sSubSupPr>
                    <m:ctrlPr>
                      <w:rPr>
                        <w:rFonts w:ascii="Cambria Math" w:hAnsi="Cambria Math"/>
                      </w:rPr>
                    </m:ctrlPr>
                  </m:sSubSupPr>
                  <m:e>
                    <m:r>
                      <w:rPr>
                        <w:rFonts w:ascii="Cambria Math" w:hAnsi="Cambria Math"/>
                      </w:rPr>
                      <m:t>s</m:t>
                    </m:r>
                  </m:e>
                  <m:sub>
                    <m:r>
                      <w:rPr>
                        <w:rFonts w:ascii="Cambria Math" w:hAnsi="Cambria Math"/>
                      </w:rPr>
                      <m:t>A</m:t>
                    </m:r>
                    <m:sSub>
                      <m:sSubPr>
                        <m:ctrlPr>
                          <w:rPr>
                            <w:rFonts w:ascii="Cambria Math" w:hAnsi="Cambria Math"/>
                          </w:rPr>
                        </m:ctrlPr>
                      </m:sSubPr>
                      <m:e>
                        <m:r>
                          <w:rPr>
                            <w:rFonts w:ascii="Cambria Math" w:hAnsi="Cambria Math"/>
                          </w:rPr>
                          <m:t>R</m:t>
                        </m:r>
                      </m:e>
                      <m:sub>
                        <m:r>
                          <w:rPr>
                            <w:rFonts w:ascii="Cambria Math" w:hAnsi="Cambria Math"/>
                          </w:rPr>
                          <m:t>i</m:t>
                        </m:r>
                      </m:sub>
                    </m:sSub>
                  </m:sub>
                  <m:sup>
                    <m:r>
                      <w:rPr>
                        <w:rFonts w:ascii="Cambria Math" w:hAnsi="Cambria Math"/>
                      </w:rPr>
                      <m:t>2</m:t>
                    </m:r>
                  </m:sup>
                </m:sSubSup>
              </m:oMath>
            </m:oMathPara>
          </w:p>
          <w:p w14:paraId="632C85BD" w14:textId="77777777" w:rsidR="00114992" w:rsidRPr="00CC2D1F" w:rsidRDefault="00114992" w:rsidP="00DA45F3">
            <w:pPr>
              <w:pStyle w:val="BodyText"/>
              <w:spacing w:before="0" w:after="0"/>
            </w:pPr>
          </w:p>
          <w:p w14:paraId="1FD94505" w14:textId="77777777" w:rsidR="00CC2D1F" w:rsidRPr="00114992" w:rsidRDefault="00CC2D1F" w:rsidP="00DA45F3">
            <w:pPr>
              <w:pStyle w:val="BodyText"/>
              <w:spacing w:before="0" w:after="0"/>
              <w:rPr>
                <w:rFonts w:eastAsiaTheme="minorEastAsia"/>
              </w:rPr>
            </w:pPr>
            <m:oMathPara>
              <m:oMathParaPr>
                <m:jc m:val="center"/>
              </m:oMathParaPr>
              <m:oMath>
                <m:r>
                  <w:rPr>
                    <w:rFonts w:ascii="Cambria Math" w:hAnsi="Cambria Math"/>
                  </w:rPr>
                  <m:t>t(CAR)=</m:t>
                </m:r>
                <m:f>
                  <m:fPr>
                    <m:ctrlPr>
                      <w:rPr>
                        <w:rFonts w:ascii="Cambria Math" w:hAnsi="Cambria Math"/>
                      </w:rPr>
                    </m:ctrlPr>
                  </m:fPr>
                  <m:num>
                    <m:r>
                      <w:rPr>
                        <w:rFonts w:ascii="Cambria Math" w:hAnsi="Cambria Math"/>
                      </w:rPr>
                      <m:t>CA</m:t>
                    </m:r>
                    <m:sSub>
                      <m:sSubPr>
                        <m:ctrlPr>
                          <w:rPr>
                            <w:rFonts w:ascii="Cambria Math" w:hAnsi="Cambria Math"/>
                          </w:rPr>
                        </m:ctrlPr>
                      </m:sSubPr>
                      <m:e>
                        <m:r>
                          <w:rPr>
                            <w:rFonts w:ascii="Cambria Math" w:hAnsi="Cambria Math"/>
                          </w:rPr>
                          <m:t>R</m:t>
                        </m:r>
                      </m:e>
                      <m:sub>
                        <m:r>
                          <w:rPr>
                            <w:rFonts w:ascii="Cambria Math" w:hAnsi="Cambria Math"/>
                          </w:rPr>
                          <m:t>i</m:t>
                        </m:r>
                      </m:sub>
                    </m:sSub>
                  </m:num>
                  <m:den>
                    <m:sSub>
                      <m:sSubPr>
                        <m:ctrlPr>
                          <w:rPr>
                            <w:rFonts w:ascii="Cambria Math" w:hAnsi="Cambria Math"/>
                          </w:rPr>
                        </m:ctrlPr>
                      </m:sSubPr>
                      <m:e>
                        <m:r>
                          <w:rPr>
                            <w:rFonts w:ascii="Cambria Math" w:hAnsi="Cambria Math"/>
                          </w:rPr>
                          <m:t>s</m:t>
                        </m:r>
                      </m:e>
                      <m:sub>
                        <m:r>
                          <w:rPr>
                            <w:rFonts w:ascii="Cambria Math" w:hAnsi="Cambria Math"/>
                          </w:rPr>
                          <m:t>CAR</m:t>
                        </m:r>
                      </m:sub>
                    </m:sSub>
                  </m:den>
                </m:f>
              </m:oMath>
            </m:oMathPara>
          </w:p>
          <w:p w14:paraId="7F76BF32" w14:textId="26B8EFEE" w:rsidR="00114992" w:rsidRPr="00114992" w:rsidRDefault="00114992" w:rsidP="00DA45F3">
            <w:pPr>
              <w:pStyle w:val="BodyText"/>
              <w:spacing w:before="0" w:after="0"/>
              <w:rPr>
                <w:sz w:val="10"/>
                <w:szCs w:val="10"/>
              </w:rPr>
            </w:pPr>
          </w:p>
        </w:tc>
        <w:tc>
          <w:tcPr>
            <w:tcW w:w="821" w:type="dxa"/>
          </w:tcPr>
          <w:p w14:paraId="5ED8D614" w14:textId="77777777" w:rsidR="007A77D2" w:rsidRDefault="007A77D2" w:rsidP="00DA45F3">
            <w:pPr>
              <w:pStyle w:val="BodyText"/>
              <w:spacing w:before="0" w:after="0"/>
              <w:jc w:val="center"/>
            </w:pPr>
          </w:p>
          <w:p w14:paraId="521D896B" w14:textId="3F999528" w:rsidR="00CC2D1F" w:rsidRDefault="00CC2D1F" w:rsidP="00DA45F3">
            <w:pPr>
              <w:pStyle w:val="BodyText"/>
              <w:spacing w:before="0" w:after="0"/>
              <w:jc w:val="center"/>
            </w:pPr>
            <w:r>
              <w:t>(7</w:t>
            </w:r>
            <w:r w:rsidR="0085275A">
              <w:t>a</w:t>
            </w:r>
            <w:r>
              <w:t>)</w:t>
            </w:r>
          </w:p>
          <w:p w14:paraId="28C394D2" w14:textId="77777777" w:rsidR="007A77D2" w:rsidRPr="00114992" w:rsidRDefault="007A77D2" w:rsidP="00DA45F3">
            <w:pPr>
              <w:pStyle w:val="BodyText"/>
              <w:spacing w:before="0" w:after="0"/>
              <w:jc w:val="center"/>
              <w:rPr>
                <w:sz w:val="48"/>
                <w:szCs w:val="48"/>
              </w:rPr>
            </w:pPr>
          </w:p>
          <w:p w14:paraId="3B9C0D65" w14:textId="7230FA07" w:rsidR="0085275A" w:rsidRDefault="0085275A" w:rsidP="00DA45F3">
            <w:pPr>
              <w:pStyle w:val="BodyText"/>
              <w:spacing w:before="0" w:after="0"/>
              <w:jc w:val="center"/>
            </w:pPr>
            <w:r>
              <w:t>(7b)</w:t>
            </w:r>
          </w:p>
          <w:p w14:paraId="5BF4D228" w14:textId="77777777" w:rsidR="007A77D2" w:rsidRPr="00114992" w:rsidRDefault="007A77D2" w:rsidP="00DA45F3">
            <w:pPr>
              <w:pStyle w:val="BodyText"/>
              <w:spacing w:before="0" w:after="0"/>
              <w:jc w:val="center"/>
              <w:rPr>
                <w:sz w:val="40"/>
                <w:szCs w:val="40"/>
              </w:rPr>
            </w:pPr>
          </w:p>
          <w:p w14:paraId="0991D2C2" w14:textId="2B035620" w:rsidR="0085275A" w:rsidRDefault="0085275A" w:rsidP="00DA45F3">
            <w:pPr>
              <w:pStyle w:val="BodyText"/>
              <w:spacing w:before="0" w:after="0"/>
              <w:jc w:val="center"/>
            </w:pPr>
            <w:r>
              <w:t>(7c)</w:t>
            </w:r>
          </w:p>
        </w:tc>
      </w:tr>
    </w:tbl>
    <w:p w14:paraId="35E0FB8A" w14:textId="77777777" w:rsidR="00186378" w:rsidRDefault="00EA3E30" w:rsidP="00A22338">
      <w:pPr>
        <w:pStyle w:val="BodyText"/>
        <w:spacing w:before="0" w:after="0"/>
        <w:jc w:val="both"/>
        <w:rPr>
          <w:rFonts w:ascii="Times New Roman" w:hAnsi="Times New Roman" w:cs="Times New Roman"/>
        </w:rPr>
      </w:pPr>
      <w:r w:rsidRPr="00A22338">
        <w:rPr>
          <w:rFonts w:ascii="Times New Roman" w:hAnsi="Times New Roman" w:cs="Times New Roman"/>
        </w:rPr>
        <w:t xml:space="preserve">where M is the length of the estimation window and L is the </w:t>
      </w:r>
      <w:r w:rsidR="00186378" w:rsidRPr="00A22338">
        <w:rPr>
          <w:rFonts w:ascii="Times New Roman" w:hAnsi="Times New Roman" w:cs="Times New Roman"/>
        </w:rPr>
        <w:t>length</w:t>
      </w:r>
      <w:r w:rsidRPr="00A22338">
        <w:rPr>
          <w:rFonts w:ascii="Times New Roman" w:hAnsi="Times New Roman" w:cs="Times New Roman"/>
        </w:rPr>
        <w:t xml:space="preserve"> of the respective event window. </w:t>
      </w:r>
      <w:r w:rsidR="007C12F0">
        <w:rPr>
          <w:rFonts w:ascii="Times New Roman" w:hAnsi="Times New Roman" w:cs="Times New Roman"/>
        </w:rPr>
        <w:t>The analysis applies several parametric</w:t>
      </w:r>
      <w:r w:rsidR="00186378">
        <w:rPr>
          <w:rFonts w:ascii="Times New Roman" w:hAnsi="Times New Roman" w:cs="Times New Roman"/>
        </w:rPr>
        <w:t xml:space="preserve"> and nonparametric</w:t>
      </w:r>
      <w:r w:rsidR="007C12F0">
        <w:rPr>
          <w:rFonts w:ascii="Times New Roman" w:hAnsi="Times New Roman" w:cs="Times New Roman"/>
        </w:rPr>
        <w:t xml:space="preserve"> tests</w:t>
      </w:r>
      <w:r w:rsidR="00AB23AF">
        <w:rPr>
          <w:rFonts w:ascii="Times New Roman" w:hAnsi="Times New Roman" w:cs="Times New Roman"/>
        </w:rPr>
        <w:t>.</w:t>
      </w:r>
    </w:p>
    <w:p w14:paraId="19BD9E65" w14:textId="77777777" w:rsidR="00186378" w:rsidRDefault="00186378" w:rsidP="00A22338">
      <w:pPr>
        <w:pStyle w:val="BodyText"/>
        <w:spacing w:before="0" w:after="0"/>
        <w:jc w:val="both"/>
        <w:rPr>
          <w:rFonts w:ascii="Times New Roman" w:hAnsi="Times New Roman" w:cs="Times New Roman"/>
        </w:rPr>
      </w:pPr>
    </w:p>
    <w:p w14:paraId="557C8602" w14:textId="02704987" w:rsidR="00EB263B" w:rsidRDefault="00186378" w:rsidP="00A22338">
      <w:pPr>
        <w:pStyle w:val="BodyText"/>
        <w:spacing w:before="0" w:after="0"/>
        <w:jc w:val="both"/>
        <w:rPr>
          <w:rFonts w:ascii="Times New Roman" w:hAnsi="Times New Roman" w:cs="Times New Roman"/>
        </w:rPr>
      </w:pPr>
      <w:r>
        <w:rPr>
          <w:rFonts w:ascii="Times New Roman" w:hAnsi="Times New Roman" w:cs="Times New Roman"/>
        </w:rPr>
        <w:t>First, the battery of parametric tests is applied.</w:t>
      </w:r>
      <w:r w:rsidR="00AB23AF">
        <w:rPr>
          <w:rFonts w:ascii="Times New Roman" w:hAnsi="Times New Roman" w:cs="Times New Roman"/>
        </w:rPr>
        <w:t xml:space="preserve"> The</w:t>
      </w:r>
      <w:r w:rsidR="00B075CC">
        <w:rPr>
          <w:rFonts w:ascii="Times New Roman" w:hAnsi="Times New Roman" w:cs="Times New Roman"/>
        </w:rPr>
        <w:t xml:space="preserve"> </w:t>
      </w:r>
      <w:r w:rsidR="00AB23AF">
        <w:rPr>
          <w:rFonts w:ascii="Times New Roman" w:hAnsi="Times New Roman" w:cs="Times New Roman"/>
        </w:rPr>
        <w:t>s</w:t>
      </w:r>
      <w:r w:rsidR="00B075CC">
        <w:rPr>
          <w:rFonts w:ascii="Times New Roman" w:hAnsi="Times New Roman" w:cs="Times New Roman"/>
        </w:rPr>
        <w:t>tandard</w:t>
      </w:r>
      <w:r w:rsidR="007C12F0">
        <w:rPr>
          <w:rFonts w:ascii="Times New Roman" w:hAnsi="Times New Roman" w:cs="Times New Roman"/>
        </w:rPr>
        <w:t xml:space="preserve"> </w:t>
      </w:r>
      <w:r w:rsidR="007F4712" w:rsidRPr="007F4712">
        <w:rPr>
          <w:rFonts w:ascii="Times New Roman" w:hAnsi="Times New Roman" w:cs="Times New Roman"/>
        </w:rPr>
        <w:t>Brown and Warner (1985)</w:t>
      </w:r>
      <w:r w:rsidR="00B075CC">
        <w:rPr>
          <w:rFonts w:ascii="Times New Roman" w:hAnsi="Times New Roman" w:cs="Times New Roman"/>
        </w:rPr>
        <w:t xml:space="preserve"> </w:t>
      </w:r>
      <w:r w:rsidR="00EF35A5">
        <w:rPr>
          <w:rFonts w:ascii="Times New Roman" w:hAnsi="Times New Roman" w:cs="Times New Roman"/>
        </w:rPr>
        <w:t>“</w:t>
      </w:r>
      <w:r w:rsidR="00B075CC">
        <w:rPr>
          <w:rFonts w:ascii="Times New Roman" w:hAnsi="Times New Roman" w:cs="Times New Roman"/>
        </w:rPr>
        <w:t>BW85</w:t>
      </w:r>
      <w:r w:rsidR="00EF35A5">
        <w:rPr>
          <w:rFonts w:ascii="Times New Roman" w:hAnsi="Times New Roman" w:cs="Times New Roman"/>
        </w:rPr>
        <w:t>”</w:t>
      </w:r>
      <w:r w:rsidR="00B075CC">
        <w:rPr>
          <w:rFonts w:ascii="Times New Roman" w:hAnsi="Times New Roman" w:cs="Times New Roman"/>
        </w:rPr>
        <w:t xml:space="preserve"> procedure that test</w:t>
      </w:r>
      <w:r w:rsidR="00AB23AF">
        <w:rPr>
          <w:rFonts w:ascii="Times New Roman" w:hAnsi="Times New Roman" w:cs="Times New Roman"/>
        </w:rPr>
        <w:t>s</w:t>
      </w:r>
      <w:r w:rsidR="00B075CC">
        <w:rPr>
          <w:rFonts w:ascii="Times New Roman" w:hAnsi="Times New Roman" w:cs="Times New Roman"/>
        </w:rPr>
        <w:t xml:space="preserve"> the</w:t>
      </w:r>
      <w:r w:rsidR="00B075CC" w:rsidRPr="00B075CC">
        <w:rPr>
          <w:rFonts w:ascii="Times New Roman" w:hAnsi="Times New Roman" w:cs="Times New Roman"/>
        </w:rPr>
        <w:t xml:space="preserve"> hypothesis </w:t>
      </w:r>
      <w:r w:rsidR="00B075CC">
        <w:rPr>
          <w:rFonts w:ascii="Times New Roman" w:hAnsi="Times New Roman" w:cs="Times New Roman"/>
        </w:rPr>
        <w:t>of</w:t>
      </w:r>
      <w:r w:rsidR="00B075CC" w:rsidRPr="00B075CC">
        <w:rPr>
          <w:rFonts w:ascii="Times New Roman" w:hAnsi="Times New Roman" w:cs="Times New Roman"/>
        </w:rPr>
        <w:t xml:space="preserve"> the theo</w:t>
      </w:r>
      <w:r w:rsidR="00B075CC">
        <w:rPr>
          <w:rFonts w:ascii="Times New Roman" w:hAnsi="Times New Roman" w:cs="Times New Roman"/>
        </w:rPr>
        <w:t>r</w:t>
      </w:r>
      <w:r w:rsidR="00B075CC" w:rsidRPr="00B075CC">
        <w:rPr>
          <w:rFonts w:ascii="Times New Roman" w:hAnsi="Times New Roman" w:cs="Times New Roman"/>
        </w:rPr>
        <w:t xml:space="preserve">etical cross-sectional expected value </w:t>
      </w:r>
      <w:r w:rsidR="00B075CC">
        <w:rPr>
          <w:rFonts w:ascii="Times New Roman" w:hAnsi="Times New Roman" w:cs="Times New Roman"/>
        </w:rPr>
        <w:t>being</w:t>
      </w:r>
      <w:r w:rsidR="00B075CC" w:rsidRPr="00B075CC">
        <w:rPr>
          <w:rFonts w:ascii="Times New Roman" w:hAnsi="Times New Roman" w:cs="Times New Roman"/>
        </w:rPr>
        <w:t xml:space="preserve"> equal to zero</w:t>
      </w:r>
      <w:r w:rsidR="00B075CC">
        <w:rPr>
          <w:rFonts w:ascii="Times New Roman" w:hAnsi="Times New Roman" w:cs="Times New Roman"/>
        </w:rPr>
        <w:t>. The test does</w:t>
      </w:r>
      <w:r w:rsidR="00AB23AF">
        <w:rPr>
          <w:rFonts w:ascii="Times New Roman" w:hAnsi="Times New Roman" w:cs="Times New Roman"/>
        </w:rPr>
        <w:t xml:space="preserve"> </w:t>
      </w:r>
      <w:r w:rsidR="00B075CC">
        <w:rPr>
          <w:rFonts w:ascii="Times New Roman" w:hAnsi="Times New Roman" w:cs="Times New Roman"/>
        </w:rPr>
        <w:t>n</w:t>
      </w:r>
      <w:r w:rsidR="00AB23AF">
        <w:rPr>
          <w:rFonts w:ascii="Times New Roman" w:hAnsi="Times New Roman" w:cs="Times New Roman"/>
        </w:rPr>
        <w:t>o</w:t>
      </w:r>
      <w:r w:rsidR="00B075CC">
        <w:rPr>
          <w:rFonts w:ascii="Times New Roman" w:hAnsi="Times New Roman" w:cs="Times New Roman"/>
        </w:rPr>
        <w:t>t</w:t>
      </w:r>
      <w:r w:rsidR="00B075CC" w:rsidRPr="00B075CC">
        <w:rPr>
          <w:rFonts w:ascii="Times New Roman" w:hAnsi="Times New Roman" w:cs="Times New Roman"/>
        </w:rPr>
        <w:t xml:space="preserve"> require cross-sectional independence</w:t>
      </w:r>
      <w:r w:rsidR="00AB23AF">
        <w:rPr>
          <w:rFonts w:ascii="Times New Roman" w:hAnsi="Times New Roman" w:cs="Times New Roman"/>
        </w:rPr>
        <w:t xml:space="preserve"> and produces robust results </w:t>
      </w:r>
      <w:r w:rsidR="00AB23AF" w:rsidRPr="00B075CC">
        <w:rPr>
          <w:rFonts w:ascii="Times New Roman" w:hAnsi="Times New Roman" w:cs="Times New Roman"/>
        </w:rPr>
        <w:t xml:space="preserve">even if event window and estimation period are </w:t>
      </w:r>
      <w:r w:rsidR="00AB23AF">
        <w:rPr>
          <w:rFonts w:ascii="Times New Roman" w:hAnsi="Times New Roman" w:cs="Times New Roman"/>
        </w:rPr>
        <w:t xml:space="preserve">simultaneous. However, it </w:t>
      </w:r>
      <w:r w:rsidR="00B075CC">
        <w:rPr>
          <w:rFonts w:ascii="Times New Roman" w:hAnsi="Times New Roman" w:cs="Times New Roman"/>
        </w:rPr>
        <w:t xml:space="preserve">is not robust to </w:t>
      </w:r>
      <w:r w:rsidR="00EF35A5">
        <w:rPr>
          <w:rFonts w:ascii="Times New Roman" w:hAnsi="Times New Roman" w:cs="Times New Roman"/>
        </w:rPr>
        <w:t xml:space="preserve">part of the </w:t>
      </w:r>
      <w:r w:rsidR="00B075CC">
        <w:rPr>
          <w:rFonts w:ascii="Times New Roman" w:hAnsi="Times New Roman" w:cs="Times New Roman"/>
        </w:rPr>
        <w:t xml:space="preserve">variance </w:t>
      </w:r>
      <w:r w:rsidR="00AB23AF">
        <w:rPr>
          <w:rFonts w:ascii="Times New Roman" w:hAnsi="Times New Roman" w:cs="Times New Roman"/>
        </w:rPr>
        <w:t>induced</w:t>
      </w:r>
      <w:r w:rsidR="00B075CC">
        <w:rPr>
          <w:rFonts w:ascii="Times New Roman" w:hAnsi="Times New Roman" w:cs="Times New Roman"/>
        </w:rPr>
        <w:t xml:space="preserve"> by the even</w:t>
      </w:r>
      <w:r w:rsidR="00AB23AF">
        <w:rPr>
          <w:rFonts w:ascii="Times New Roman" w:hAnsi="Times New Roman" w:cs="Times New Roman"/>
        </w:rPr>
        <w:t>t</w:t>
      </w:r>
      <w:r w:rsidR="00B075CC" w:rsidRPr="00B075CC">
        <w:rPr>
          <w:rFonts w:ascii="Times New Roman" w:hAnsi="Times New Roman" w:cs="Times New Roman"/>
        </w:rPr>
        <w:t xml:space="preserve">. </w:t>
      </w:r>
      <w:r w:rsidR="00EF35A5">
        <w:rPr>
          <w:rFonts w:ascii="Times New Roman" w:hAnsi="Times New Roman" w:cs="Times New Roman"/>
        </w:rPr>
        <w:t xml:space="preserve">The </w:t>
      </w:r>
      <w:r w:rsidR="00EF35A5" w:rsidRPr="00EF35A5">
        <w:rPr>
          <w:rFonts w:ascii="Times New Roman" w:hAnsi="Times New Roman" w:cs="Times New Roman"/>
        </w:rPr>
        <w:t xml:space="preserve">Boehmer et al. </w:t>
      </w:r>
      <w:r w:rsidR="00EF35A5">
        <w:rPr>
          <w:rFonts w:ascii="Times New Roman" w:hAnsi="Times New Roman" w:cs="Times New Roman"/>
        </w:rPr>
        <w:t>(</w:t>
      </w:r>
      <w:r w:rsidR="00EF35A5" w:rsidRPr="00EF35A5">
        <w:rPr>
          <w:rFonts w:ascii="Times New Roman" w:hAnsi="Times New Roman" w:cs="Times New Roman"/>
        </w:rPr>
        <w:t>1991</w:t>
      </w:r>
      <w:r w:rsidR="00EF35A5">
        <w:rPr>
          <w:rFonts w:ascii="Times New Roman" w:hAnsi="Times New Roman" w:cs="Times New Roman"/>
        </w:rPr>
        <w:t xml:space="preserve">) </w:t>
      </w:r>
      <w:r w:rsidR="00845BDA">
        <w:rPr>
          <w:rFonts w:ascii="Times New Roman" w:hAnsi="Times New Roman" w:cs="Times New Roman"/>
        </w:rPr>
        <w:t xml:space="preserve">cross-sectional </w:t>
      </w:r>
      <w:r w:rsidR="00EF35A5">
        <w:rPr>
          <w:rFonts w:ascii="Times New Roman" w:hAnsi="Times New Roman" w:cs="Times New Roman"/>
        </w:rPr>
        <w:t xml:space="preserve">"t-stat” </w:t>
      </w:r>
      <w:r w:rsidR="00FB1C67">
        <w:rPr>
          <w:rFonts w:ascii="Times New Roman" w:hAnsi="Times New Roman" w:cs="Times New Roman"/>
        </w:rPr>
        <w:t xml:space="preserve">test </w:t>
      </w:r>
      <w:r w:rsidR="00845BDA">
        <w:rPr>
          <w:rFonts w:ascii="Times New Roman" w:hAnsi="Times New Roman" w:cs="Times New Roman"/>
        </w:rPr>
        <w:t xml:space="preserve">that assumes independence of tested series and </w:t>
      </w:r>
      <w:r w:rsidR="00845BDA" w:rsidRPr="00845BDA">
        <w:rPr>
          <w:rFonts w:ascii="Times New Roman" w:hAnsi="Times New Roman" w:cs="Times New Roman"/>
        </w:rPr>
        <w:t xml:space="preserve">examines </w:t>
      </w:r>
      <w:r w:rsidR="00845BDA">
        <w:rPr>
          <w:rFonts w:ascii="Times New Roman" w:hAnsi="Times New Roman" w:cs="Times New Roman"/>
        </w:rPr>
        <w:t>weather the</w:t>
      </w:r>
      <w:r w:rsidR="00845BDA" w:rsidRPr="00845BDA">
        <w:rPr>
          <w:rFonts w:ascii="Times New Roman" w:hAnsi="Times New Roman" w:cs="Times New Roman"/>
        </w:rPr>
        <w:t xml:space="preserve"> cross-sectional expected value </w:t>
      </w:r>
      <w:r w:rsidR="00845BDA">
        <w:rPr>
          <w:rFonts w:ascii="Times New Roman" w:hAnsi="Times New Roman" w:cs="Times New Roman"/>
        </w:rPr>
        <w:t xml:space="preserve">equals </w:t>
      </w:r>
      <w:r w:rsidR="00845BDA" w:rsidRPr="00845BDA">
        <w:rPr>
          <w:rFonts w:ascii="Times New Roman" w:hAnsi="Times New Roman" w:cs="Times New Roman"/>
        </w:rPr>
        <w:t>to</w:t>
      </w:r>
      <w:r w:rsidR="00845BDA">
        <w:rPr>
          <w:rFonts w:ascii="Times New Roman" w:hAnsi="Times New Roman" w:cs="Times New Roman"/>
        </w:rPr>
        <w:t xml:space="preserve"> </w:t>
      </w:r>
      <w:r w:rsidR="00845BDA" w:rsidRPr="00845BDA">
        <w:rPr>
          <w:rFonts w:ascii="Times New Roman" w:hAnsi="Times New Roman" w:cs="Times New Roman"/>
        </w:rPr>
        <w:t>zero.</w:t>
      </w:r>
      <w:r w:rsidR="00845BDA">
        <w:rPr>
          <w:rFonts w:ascii="Times New Roman" w:hAnsi="Times New Roman" w:cs="Times New Roman"/>
        </w:rPr>
        <w:t xml:space="preserve"> The test is robust to the event induced variance.</w:t>
      </w:r>
      <w:r w:rsidR="00FB1C67">
        <w:rPr>
          <w:rFonts w:ascii="Times New Roman" w:hAnsi="Times New Roman" w:cs="Times New Roman"/>
        </w:rPr>
        <w:t xml:space="preserve"> The </w:t>
      </w:r>
      <w:r w:rsidR="00FB1C67" w:rsidRPr="00FB1C67">
        <w:rPr>
          <w:rFonts w:ascii="Times New Roman" w:hAnsi="Times New Roman" w:cs="Times New Roman"/>
        </w:rPr>
        <w:t xml:space="preserve">standardized-residuals </w:t>
      </w:r>
      <w:ins w:id="233" w:author="Luka Sikic" w:date="2021-05-12T19:26:00Z">
        <w:r w:rsidR="00FB1C67">
          <w:rPr>
            <w:rFonts w:ascii="Times New Roman" w:hAnsi="Times New Roman" w:cs="Times New Roman"/>
          </w:rPr>
          <w:t>“</w:t>
        </w:r>
        <w:proofErr w:type="spellStart"/>
        <w:r w:rsidR="00FB1C67">
          <w:rPr>
            <w:rFonts w:ascii="Times New Roman" w:hAnsi="Times New Roman" w:cs="Times New Roman"/>
          </w:rPr>
          <w:t>pt</w:t>
        </w:r>
        <w:proofErr w:type="spellEnd"/>
        <w:r w:rsidR="00FB1C67">
          <w:rPr>
            <w:rFonts w:ascii="Times New Roman" w:hAnsi="Times New Roman" w:cs="Times New Roman"/>
          </w:rPr>
          <w:t>”</w:t>
        </w:r>
      </w:ins>
      <w:ins w:id="234" w:author="Luka Sikic" w:date="2021-05-12T19:27:00Z">
        <w:r w:rsidR="00FB1C67">
          <w:rPr>
            <w:rFonts w:ascii="Times New Roman" w:hAnsi="Times New Roman" w:cs="Times New Roman"/>
          </w:rPr>
          <w:t xml:space="preserve"> </w:t>
        </w:r>
      </w:ins>
      <w:r w:rsidR="00FB1C67">
        <w:rPr>
          <w:rFonts w:ascii="Times New Roman" w:hAnsi="Times New Roman" w:cs="Times New Roman"/>
        </w:rPr>
        <w:t>test</w:t>
      </w:r>
      <w:r w:rsidR="00FB1C67" w:rsidRPr="00FB1C67">
        <w:rPr>
          <w:rFonts w:ascii="Times New Roman" w:hAnsi="Times New Roman" w:cs="Times New Roman"/>
        </w:rPr>
        <w:t xml:space="preserve"> </w:t>
      </w:r>
      <w:ins w:id="235" w:author="Luka Sikic" w:date="2021-05-12T19:27:00Z">
        <w:r w:rsidR="00FB1C67">
          <w:rPr>
            <w:rFonts w:ascii="Times New Roman" w:hAnsi="Times New Roman" w:cs="Times New Roman"/>
          </w:rPr>
          <w:t xml:space="preserve">from </w:t>
        </w:r>
      </w:ins>
      <w:proofErr w:type="spellStart"/>
      <w:ins w:id="236" w:author="Luka Sikic" w:date="2021-05-12T19:30:00Z">
        <w:r w:rsidR="00EB263B">
          <w:rPr>
            <w:rFonts w:ascii="Times New Roman" w:hAnsi="Times New Roman" w:cs="Times New Roman"/>
          </w:rPr>
          <w:t>P</w:t>
        </w:r>
      </w:ins>
      <w:ins w:id="237" w:author="Luka Sikic" w:date="2021-05-12T19:27:00Z">
        <w:r w:rsidR="00FB1C67">
          <w:rPr>
            <w:rFonts w:ascii="Times New Roman" w:hAnsi="Times New Roman" w:cs="Times New Roman"/>
          </w:rPr>
          <w:t>atell</w:t>
        </w:r>
      </w:ins>
      <w:proofErr w:type="spellEnd"/>
      <w:ins w:id="238" w:author="Luka Sikic" w:date="2021-05-12T19:30:00Z">
        <w:r w:rsidR="00EB263B">
          <w:rPr>
            <w:rFonts w:ascii="Times New Roman" w:hAnsi="Times New Roman" w:cs="Times New Roman"/>
          </w:rPr>
          <w:t xml:space="preserve"> </w:t>
        </w:r>
      </w:ins>
      <w:ins w:id="239" w:author="Luka Sikic" w:date="2021-05-12T19:27:00Z">
        <w:r w:rsidR="00FB1C67">
          <w:rPr>
            <w:rFonts w:ascii="Times New Roman" w:hAnsi="Times New Roman" w:cs="Times New Roman"/>
          </w:rPr>
          <w:t>(1976)</w:t>
        </w:r>
      </w:ins>
      <w:r w:rsidR="00EB263B">
        <w:rPr>
          <w:rFonts w:ascii="Times New Roman" w:hAnsi="Times New Roman" w:cs="Times New Roman"/>
        </w:rPr>
        <w:t xml:space="preserve"> that</w:t>
      </w:r>
      <w:r w:rsidR="00FB1C67" w:rsidRPr="00FB1C67">
        <w:rPr>
          <w:rFonts w:ascii="Times New Roman" w:hAnsi="Times New Roman" w:cs="Times New Roman"/>
        </w:rPr>
        <w:t xml:space="preserve"> </w:t>
      </w:r>
      <w:r w:rsidR="00EB263B" w:rsidRPr="00FB1C67">
        <w:rPr>
          <w:rFonts w:ascii="Times New Roman" w:hAnsi="Times New Roman" w:cs="Times New Roman"/>
        </w:rPr>
        <w:t>examines the</w:t>
      </w:r>
      <w:r w:rsidR="00EB263B">
        <w:rPr>
          <w:rFonts w:ascii="Times New Roman" w:hAnsi="Times New Roman" w:cs="Times New Roman"/>
        </w:rPr>
        <w:t xml:space="preserve"> </w:t>
      </w:r>
      <w:r w:rsidR="00EB263B" w:rsidRPr="00FB1C67">
        <w:rPr>
          <w:rFonts w:ascii="Times New Roman" w:hAnsi="Times New Roman" w:cs="Times New Roman"/>
        </w:rPr>
        <w:t xml:space="preserve">hypothesis </w:t>
      </w:r>
      <w:r w:rsidR="00EB263B">
        <w:rPr>
          <w:rFonts w:ascii="Times New Roman" w:hAnsi="Times New Roman" w:cs="Times New Roman"/>
        </w:rPr>
        <w:t>of</w:t>
      </w:r>
      <w:r w:rsidR="00EB263B" w:rsidRPr="00FB1C67">
        <w:rPr>
          <w:rFonts w:ascii="Times New Roman" w:hAnsi="Times New Roman" w:cs="Times New Roman"/>
        </w:rPr>
        <w:t xml:space="preserve"> </w:t>
      </w:r>
      <w:r w:rsidR="00EB263B">
        <w:rPr>
          <w:rFonts w:ascii="Times New Roman" w:hAnsi="Times New Roman" w:cs="Times New Roman"/>
        </w:rPr>
        <w:t xml:space="preserve">expected </w:t>
      </w:r>
      <w:r w:rsidR="00EB263B" w:rsidRPr="00FB1C67">
        <w:rPr>
          <w:rFonts w:ascii="Times New Roman" w:hAnsi="Times New Roman" w:cs="Times New Roman"/>
        </w:rPr>
        <w:t xml:space="preserve">theoretical cross-sectional value for a given </w:t>
      </w:r>
      <w:r w:rsidR="00EB263B" w:rsidRPr="00FB1C67">
        <w:rPr>
          <w:rFonts w:ascii="Times New Roman" w:hAnsi="Times New Roman" w:cs="Times New Roman"/>
        </w:rPr>
        <w:lastRenderedPageBreak/>
        <w:t xml:space="preserve">day </w:t>
      </w:r>
      <w:r w:rsidR="00EB263B">
        <w:rPr>
          <w:rFonts w:ascii="Times New Roman" w:hAnsi="Times New Roman" w:cs="Times New Roman"/>
        </w:rPr>
        <w:t xml:space="preserve">being </w:t>
      </w:r>
      <w:r w:rsidR="00EB263B" w:rsidRPr="00FB1C67">
        <w:rPr>
          <w:rFonts w:ascii="Times New Roman" w:hAnsi="Times New Roman" w:cs="Times New Roman"/>
        </w:rPr>
        <w:t>equal to zero</w:t>
      </w:r>
      <w:r w:rsidR="00EB263B">
        <w:rPr>
          <w:rFonts w:ascii="Times New Roman" w:hAnsi="Times New Roman" w:cs="Times New Roman"/>
        </w:rPr>
        <w:t>. The standardization of residuals balances out the effect of event related variance, especially when compared to Brown and Warner variants. Because of the variance standardization, the “</w:t>
      </w:r>
      <w:proofErr w:type="spellStart"/>
      <w:r w:rsidR="00EB263B">
        <w:rPr>
          <w:rFonts w:ascii="Times New Roman" w:hAnsi="Times New Roman" w:cs="Times New Roman"/>
        </w:rPr>
        <w:t>pt</w:t>
      </w:r>
      <w:proofErr w:type="spellEnd"/>
      <w:r w:rsidR="00EB263B">
        <w:rPr>
          <w:rFonts w:ascii="Times New Roman" w:hAnsi="Times New Roman" w:cs="Times New Roman"/>
        </w:rPr>
        <w:t>” test is appropriate under the presence of a highly volatile series</w:t>
      </w:r>
      <w:r w:rsidR="008800CA">
        <w:rPr>
          <w:rFonts w:ascii="Times New Roman" w:hAnsi="Times New Roman" w:cs="Times New Roman"/>
        </w:rPr>
        <w:t xml:space="preserve"> that would potentially influence the whole sample.</w:t>
      </w:r>
      <w:r w:rsidR="00EB263B">
        <w:rPr>
          <w:rFonts w:ascii="Times New Roman" w:hAnsi="Times New Roman" w:cs="Times New Roman"/>
        </w:rPr>
        <w:t xml:space="preserve"> The test runs under the assumption of </w:t>
      </w:r>
      <w:r w:rsidR="00FB1C67" w:rsidRPr="00FB1C67">
        <w:rPr>
          <w:rFonts w:ascii="Times New Roman" w:hAnsi="Times New Roman" w:cs="Times New Roman"/>
        </w:rPr>
        <w:t xml:space="preserve">a cross-sectional independence </w:t>
      </w:r>
      <w:r w:rsidR="007519C8">
        <w:rPr>
          <w:rFonts w:ascii="Times New Roman" w:hAnsi="Times New Roman" w:cs="Times New Roman"/>
        </w:rPr>
        <w:t xml:space="preserve">and allows for the overlapping of </w:t>
      </w:r>
      <w:r w:rsidR="007519C8" w:rsidRPr="00FB1C67">
        <w:rPr>
          <w:rFonts w:ascii="Times New Roman" w:hAnsi="Times New Roman" w:cs="Times New Roman"/>
        </w:rPr>
        <w:t xml:space="preserve">event window and estimation period </w:t>
      </w:r>
      <w:r w:rsidR="007519C8">
        <w:rPr>
          <w:rFonts w:ascii="Times New Roman" w:hAnsi="Times New Roman" w:cs="Times New Roman"/>
        </w:rPr>
        <w:t>but</w:t>
      </w:r>
      <w:r w:rsidR="00FB1C67" w:rsidRPr="00FB1C67">
        <w:rPr>
          <w:rFonts w:ascii="Times New Roman" w:hAnsi="Times New Roman" w:cs="Times New Roman"/>
        </w:rPr>
        <w:t xml:space="preserve"> </w:t>
      </w:r>
      <w:r w:rsidR="00EB263B">
        <w:rPr>
          <w:rFonts w:ascii="Times New Roman" w:hAnsi="Times New Roman" w:cs="Times New Roman"/>
        </w:rPr>
        <w:t>is not robust</w:t>
      </w:r>
      <w:r w:rsidR="00FB1C67" w:rsidRPr="00FB1C67">
        <w:rPr>
          <w:rFonts w:ascii="Times New Roman" w:hAnsi="Times New Roman" w:cs="Times New Roman"/>
        </w:rPr>
        <w:t xml:space="preserve"> </w:t>
      </w:r>
      <w:r w:rsidR="007519C8">
        <w:rPr>
          <w:rFonts w:ascii="Times New Roman" w:hAnsi="Times New Roman" w:cs="Times New Roman"/>
        </w:rPr>
        <w:t xml:space="preserve">to </w:t>
      </w:r>
      <w:r w:rsidR="00FB1C67" w:rsidRPr="00FB1C67">
        <w:rPr>
          <w:rFonts w:ascii="Times New Roman" w:hAnsi="Times New Roman" w:cs="Times New Roman"/>
        </w:rPr>
        <w:t>an event</w:t>
      </w:r>
      <w:r w:rsidR="007519C8">
        <w:rPr>
          <w:rFonts w:ascii="Times New Roman" w:hAnsi="Times New Roman" w:cs="Times New Roman"/>
        </w:rPr>
        <w:t xml:space="preserve"> </w:t>
      </w:r>
      <w:r w:rsidR="00FB1C67" w:rsidRPr="00FB1C67">
        <w:rPr>
          <w:rFonts w:ascii="Times New Roman" w:hAnsi="Times New Roman" w:cs="Times New Roman"/>
        </w:rPr>
        <w:t xml:space="preserve">induced variance. </w:t>
      </w:r>
      <w:r w:rsidR="007519C8">
        <w:rPr>
          <w:rFonts w:ascii="Times New Roman" w:hAnsi="Times New Roman" w:cs="Times New Roman"/>
        </w:rPr>
        <w:t xml:space="preserve"> The hybrid standardized cross section test from Boehmer (1991</w:t>
      </w:r>
      <w:proofErr w:type="gramStart"/>
      <w:r w:rsidR="007519C8">
        <w:rPr>
          <w:rFonts w:ascii="Times New Roman" w:hAnsi="Times New Roman" w:cs="Times New Roman"/>
        </w:rPr>
        <w:t>)</w:t>
      </w:r>
      <w:r w:rsidR="00FB1C67" w:rsidRPr="00FB1C67">
        <w:rPr>
          <w:rFonts w:ascii="Times New Roman" w:hAnsi="Times New Roman" w:cs="Times New Roman"/>
        </w:rPr>
        <w:t xml:space="preserve">  </w:t>
      </w:r>
      <w:r w:rsidR="007519C8">
        <w:rPr>
          <w:rFonts w:ascii="Times New Roman" w:hAnsi="Times New Roman" w:cs="Times New Roman"/>
        </w:rPr>
        <w:t>that</w:t>
      </w:r>
      <w:proofErr w:type="gramEnd"/>
      <w:r w:rsidR="007519C8">
        <w:rPr>
          <w:rFonts w:ascii="Times New Roman" w:hAnsi="Times New Roman" w:cs="Times New Roman"/>
        </w:rPr>
        <w:t xml:space="preserve"> combines t-test and standardized results as previously described in </w:t>
      </w:r>
      <w:proofErr w:type="spellStart"/>
      <w:r w:rsidR="007519C8">
        <w:rPr>
          <w:rFonts w:ascii="Times New Roman" w:hAnsi="Times New Roman" w:cs="Times New Roman"/>
        </w:rPr>
        <w:t>Pattel`s</w:t>
      </w:r>
      <w:proofErr w:type="spellEnd"/>
      <w:r w:rsidR="007519C8">
        <w:rPr>
          <w:rFonts w:ascii="Times New Roman" w:hAnsi="Times New Roman" w:cs="Times New Roman"/>
        </w:rPr>
        <w:t xml:space="preserve"> procedure</w:t>
      </w:r>
      <w:r w:rsidR="00BE6C19">
        <w:rPr>
          <w:rFonts w:ascii="Times New Roman" w:hAnsi="Times New Roman" w:cs="Times New Roman"/>
        </w:rPr>
        <w:t xml:space="preserve">. The test has a null hypothesis of </w:t>
      </w:r>
      <w:r w:rsidR="00BE6C19" w:rsidRPr="00BE6C19">
        <w:rPr>
          <w:rFonts w:ascii="Times New Roman" w:hAnsi="Times New Roman" w:cs="Times New Roman"/>
        </w:rPr>
        <w:t xml:space="preserve">cross-sectional expected value </w:t>
      </w:r>
      <w:r w:rsidR="00BE6C19">
        <w:rPr>
          <w:rFonts w:ascii="Times New Roman" w:hAnsi="Times New Roman" w:cs="Times New Roman"/>
        </w:rPr>
        <w:t>being</w:t>
      </w:r>
      <w:r w:rsidR="00BE6C19" w:rsidRPr="00BE6C19">
        <w:rPr>
          <w:rFonts w:ascii="Times New Roman" w:hAnsi="Times New Roman" w:cs="Times New Roman"/>
        </w:rPr>
        <w:t xml:space="preserve"> zero</w:t>
      </w:r>
      <w:r w:rsidR="00BE6C19">
        <w:rPr>
          <w:rFonts w:ascii="Times New Roman" w:hAnsi="Times New Roman" w:cs="Times New Roman"/>
        </w:rPr>
        <w:t xml:space="preserve"> and runs under the assumption of </w:t>
      </w:r>
      <w:proofErr w:type="gramStart"/>
      <w:r w:rsidR="00BE6C19">
        <w:rPr>
          <w:rFonts w:ascii="Times New Roman" w:hAnsi="Times New Roman" w:cs="Times New Roman"/>
        </w:rPr>
        <w:t>cross sectional</w:t>
      </w:r>
      <w:proofErr w:type="gramEnd"/>
      <w:r w:rsidR="00BE6C19">
        <w:rPr>
          <w:rFonts w:ascii="Times New Roman" w:hAnsi="Times New Roman" w:cs="Times New Roman"/>
        </w:rPr>
        <w:t xml:space="preserve"> independence. The procedure is robust to the simultaneity of </w:t>
      </w:r>
      <w:r w:rsidR="00BE6C19" w:rsidRPr="00BE6C19">
        <w:rPr>
          <w:rFonts w:ascii="Times New Roman" w:hAnsi="Times New Roman" w:cs="Times New Roman"/>
        </w:rPr>
        <w:t>event window and estimation period</w:t>
      </w:r>
      <w:r w:rsidR="00BE6C19">
        <w:rPr>
          <w:rFonts w:ascii="Times New Roman" w:hAnsi="Times New Roman" w:cs="Times New Roman"/>
        </w:rPr>
        <w:t xml:space="preserve">. Finally, the test described in Lamb (1995) </w:t>
      </w:r>
      <w:r w:rsidR="003A55B6">
        <w:rPr>
          <w:rFonts w:ascii="Times New Roman" w:hAnsi="Times New Roman" w:cs="Times New Roman"/>
        </w:rPr>
        <w:t>that tests the hypothesis of CAR statistic being different from zero and having the advantage of being robust to the correlation in the cros</w:t>
      </w:r>
      <w:r w:rsidR="002B234D">
        <w:rPr>
          <w:rFonts w:ascii="Times New Roman" w:hAnsi="Times New Roman" w:cs="Times New Roman"/>
        </w:rPr>
        <w:t>s</w:t>
      </w:r>
      <w:r w:rsidR="003A55B6">
        <w:rPr>
          <w:rFonts w:ascii="Times New Roman" w:hAnsi="Times New Roman" w:cs="Times New Roman"/>
        </w:rPr>
        <w:t>-section</w:t>
      </w:r>
      <w:r w:rsidR="002B234D">
        <w:rPr>
          <w:rFonts w:ascii="Times New Roman" w:hAnsi="Times New Roman" w:cs="Times New Roman"/>
        </w:rPr>
        <w:t xml:space="preserve"> returns</w:t>
      </w:r>
      <w:r w:rsidR="003A55B6">
        <w:rPr>
          <w:rFonts w:ascii="Times New Roman" w:hAnsi="Times New Roman" w:cs="Times New Roman"/>
        </w:rPr>
        <w:t>.</w:t>
      </w:r>
    </w:p>
    <w:p w14:paraId="28C16642" w14:textId="1E7CBDE2" w:rsidR="00186378" w:rsidRDefault="00186378" w:rsidP="00A22338">
      <w:pPr>
        <w:pStyle w:val="BodyText"/>
        <w:spacing w:before="0" w:after="0"/>
        <w:jc w:val="both"/>
        <w:rPr>
          <w:rFonts w:ascii="Times New Roman" w:hAnsi="Times New Roman" w:cs="Times New Roman"/>
        </w:rPr>
      </w:pPr>
    </w:p>
    <w:p w14:paraId="328D51A8" w14:textId="6F0ED7CC" w:rsidR="00186378" w:rsidRDefault="00186378" w:rsidP="00A22338">
      <w:pPr>
        <w:pStyle w:val="BodyText"/>
        <w:spacing w:before="0" w:after="0"/>
        <w:jc w:val="both"/>
        <w:rPr>
          <w:rFonts w:ascii="Times New Roman" w:hAnsi="Times New Roman" w:cs="Times New Roman"/>
        </w:rPr>
      </w:pPr>
      <w:r>
        <w:rPr>
          <w:rFonts w:ascii="Times New Roman" w:hAnsi="Times New Roman" w:cs="Times New Roman"/>
        </w:rPr>
        <w:t xml:space="preserve">Second, to control for the robustness, several nonparametric tests are applied. The simple binomial sign test “SIGN” that indicates weather the </w:t>
      </w:r>
      <w:r w:rsidR="001B4D75">
        <w:rPr>
          <w:rFonts w:ascii="Times New Roman" w:hAnsi="Times New Roman" w:cs="Times New Roman"/>
        </w:rPr>
        <w:t>cross-sectional</w:t>
      </w:r>
      <w:r>
        <w:rPr>
          <w:rFonts w:ascii="Times New Roman" w:hAnsi="Times New Roman" w:cs="Times New Roman"/>
        </w:rPr>
        <w:t xml:space="preserve"> </w:t>
      </w:r>
      <w:r w:rsidR="001B4D75">
        <w:rPr>
          <w:rFonts w:ascii="Times New Roman" w:hAnsi="Times New Roman" w:cs="Times New Roman"/>
        </w:rPr>
        <w:t xml:space="preserve">frequency of abnormal returns differs from 0.5 as described in </w:t>
      </w:r>
      <w:proofErr w:type="spellStart"/>
      <w:r w:rsidR="001B4D75">
        <w:rPr>
          <w:rFonts w:ascii="Times New Roman" w:hAnsi="Times New Roman" w:cs="Times New Roman"/>
        </w:rPr>
        <w:t>Boehemer</w:t>
      </w:r>
      <w:proofErr w:type="spellEnd"/>
      <w:r w:rsidR="001B4D75">
        <w:rPr>
          <w:rFonts w:ascii="Times New Roman" w:hAnsi="Times New Roman" w:cs="Times New Roman"/>
        </w:rPr>
        <w:t xml:space="preserve"> et al. (1991). The test has good properties in the presence of outliers </w:t>
      </w:r>
      <w:proofErr w:type="gramStart"/>
      <w:r w:rsidR="001B4D75">
        <w:rPr>
          <w:rFonts w:ascii="Times New Roman" w:hAnsi="Times New Roman" w:cs="Times New Roman"/>
        </w:rPr>
        <w:t>i.e.</w:t>
      </w:r>
      <w:proofErr w:type="gramEnd"/>
      <w:r w:rsidR="001B4D75">
        <w:rPr>
          <w:rFonts w:ascii="Times New Roman" w:hAnsi="Times New Roman" w:cs="Times New Roman"/>
        </w:rPr>
        <w:t xml:space="preserve"> series with extreme abnormal returns, and non-symmetric cross sectional returns but is not robust in when </w:t>
      </w:r>
      <w:r w:rsidR="001B4D75" w:rsidRPr="00186378">
        <w:rPr>
          <w:rFonts w:ascii="Times New Roman" w:hAnsi="Times New Roman" w:cs="Times New Roman"/>
        </w:rPr>
        <w:t>the estimation period and the event period</w:t>
      </w:r>
      <w:r w:rsidR="001B4D75">
        <w:rPr>
          <w:rFonts w:ascii="Times New Roman" w:hAnsi="Times New Roman" w:cs="Times New Roman"/>
        </w:rPr>
        <w:t xml:space="preserve"> overlap. The binomial test “GSIGN” that</w:t>
      </w:r>
      <w:r w:rsidR="001B4D75" w:rsidRPr="001B4D75">
        <w:rPr>
          <w:rFonts w:ascii="Times New Roman" w:hAnsi="Times New Roman" w:cs="Times New Roman"/>
        </w:rPr>
        <w:t xml:space="preserve"> indicates </w:t>
      </w:r>
      <w:r w:rsidR="001B4D75">
        <w:rPr>
          <w:rFonts w:ascii="Times New Roman" w:hAnsi="Times New Roman" w:cs="Times New Roman"/>
        </w:rPr>
        <w:t>if</w:t>
      </w:r>
      <w:r w:rsidR="001B4D75" w:rsidRPr="001B4D75">
        <w:rPr>
          <w:rFonts w:ascii="Times New Roman" w:hAnsi="Times New Roman" w:cs="Times New Roman"/>
        </w:rPr>
        <w:t xml:space="preserve"> the cross-sectional frequency of positive abnormal returns </w:t>
      </w:r>
      <w:r w:rsidR="001B4D75">
        <w:rPr>
          <w:rFonts w:ascii="Times New Roman" w:hAnsi="Times New Roman" w:cs="Times New Roman"/>
        </w:rPr>
        <w:t xml:space="preserve">differs </w:t>
      </w:r>
      <w:r w:rsidR="001B4D75" w:rsidRPr="001B4D75">
        <w:rPr>
          <w:rFonts w:ascii="Times New Roman" w:hAnsi="Times New Roman" w:cs="Times New Roman"/>
        </w:rPr>
        <w:t>from the expected</w:t>
      </w:r>
      <w:r w:rsidR="001B4D75">
        <w:rPr>
          <w:rFonts w:ascii="Times New Roman" w:hAnsi="Times New Roman" w:cs="Times New Roman"/>
        </w:rPr>
        <w:t xml:space="preserve"> value. The test is also robust to outliers, non-symmetric abnormal returns but doesn’t allow for the overlapping periods. The difference relative to the “SIGN” test is that </w:t>
      </w:r>
      <w:r w:rsidR="00A3090B">
        <w:rPr>
          <w:rFonts w:ascii="Times New Roman" w:hAnsi="Times New Roman" w:cs="Times New Roman"/>
        </w:rPr>
        <w:t>“GSIGN” procedure</w:t>
      </w:r>
      <w:r w:rsidR="001B4D75" w:rsidRPr="001B4D75">
        <w:rPr>
          <w:rFonts w:ascii="Times New Roman" w:hAnsi="Times New Roman" w:cs="Times New Roman"/>
        </w:rPr>
        <w:t xml:space="preserve"> </w:t>
      </w:r>
      <w:r w:rsidR="001B4D75">
        <w:rPr>
          <w:rFonts w:ascii="Times New Roman" w:hAnsi="Times New Roman" w:cs="Times New Roman"/>
        </w:rPr>
        <w:t xml:space="preserve">estimates </w:t>
      </w:r>
      <w:r w:rsidR="004C705F">
        <w:rPr>
          <w:rFonts w:ascii="Times New Roman" w:hAnsi="Times New Roman" w:cs="Times New Roman"/>
        </w:rPr>
        <w:t xml:space="preserve">the expected frequency rather than using assumed value </w:t>
      </w:r>
      <w:proofErr w:type="gramStart"/>
      <w:r w:rsidR="004C705F">
        <w:rPr>
          <w:rFonts w:ascii="Times New Roman" w:hAnsi="Times New Roman" w:cs="Times New Roman"/>
        </w:rPr>
        <w:t>of</w:t>
      </w:r>
      <w:r w:rsidR="001B4D75" w:rsidRPr="001B4D75">
        <w:rPr>
          <w:rFonts w:ascii="Times New Roman" w:hAnsi="Times New Roman" w:cs="Times New Roman"/>
        </w:rPr>
        <w:t xml:space="preserve">  0.5.</w:t>
      </w:r>
      <w:proofErr w:type="gramEnd"/>
      <w:r w:rsidR="00DC1AA7">
        <w:rPr>
          <w:rFonts w:ascii="Times New Roman" w:hAnsi="Times New Roman" w:cs="Times New Roman"/>
        </w:rPr>
        <w:t xml:space="preserve"> </w:t>
      </w:r>
      <w:r w:rsidR="001E6D12">
        <w:rPr>
          <w:rFonts w:ascii="Times New Roman" w:hAnsi="Times New Roman" w:cs="Times New Roman"/>
        </w:rPr>
        <w:t xml:space="preserve">The </w:t>
      </w:r>
      <w:proofErr w:type="spellStart"/>
      <w:r w:rsidR="001E6D12">
        <w:rPr>
          <w:rFonts w:ascii="Times New Roman" w:hAnsi="Times New Roman" w:cs="Times New Roman"/>
        </w:rPr>
        <w:t>Corrado</w:t>
      </w:r>
      <w:proofErr w:type="spellEnd"/>
      <w:r w:rsidR="001E6D12">
        <w:rPr>
          <w:rFonts w:ascii="Times New Roman" w:hAnsi="Times New Roman" w:cs="Times New Roman"/>
        </w:rPr>
        <w:t xml:space="preserve"> and </w:t>
      </w:r>
      <w:proofErr w:type="spellStart"/>
      <w:r w:rsidR="001E6D12">
        <w:rPr>
          <w:rFonts w:ascii="Times New Roman" w:hAnsi="Times New Roman" w:cs="Times New Roman"/>
        </w:rPr>
        <w:t>Zivney</w:t>
      </w:r>
      <w:proofErr w:type="spellEnd"/>
      <w:r w:rsidR="001E6D12">
        <w:rPr>
          <w:rFonts w:ascii="Times New Roman" w:hAnsi="Times New Roman" w:cs="Times New Roman"/>
        </w:rPr>
        <w:t xml:space="preserve"> (1992) “CSIGN” procedure that uses rank ordering and exhibits robustness in the case of non-symmetric abnormal returns </w:t>
      </w:r>
      <w:r w:rsidR="00403508">
        <w:rPr>
          <w:rFonts w:ascii="Times New Roman" w:hAnsi="Times New Roman" w:cs="Times New Roman"/>
        </w:rPr>
        <w:t>as well as</w:t>
      </w:r>
      <w:r w:rsidR="001E6D12">
        <w:rPr>
          <w:rFonts w:ascii="Times New Roman" w:hAnsi="Times New Roman" w:cs="Times New Roman"/>
        </w:rPr>
        <w:t xml:space="preserve"> variance </w:t>
      </w:r>
      <w:r w:rsidR="00403508">
        <w:rPr>
          <w:rFonts w:ascii="Times New Roman" w:hAnsi="Times New Roman" w:cs="Times New Roman"/>
        </w:rPr>
        <w:t>jumps</w:t>
      </w:r>
      <w:r w:rsidR="001E6D12">
        <w:rPr>
          <w:rFonts w:ascii="Times New Roman" w:hAnsi="Times New Roman" w:cs="Times New Roman"/>
        </w:rPr>
        <w:t xml:space="preserve"> during the event window</w:t>
      </w:r>
      <w:r w:rsidR="00403508">
        <w:rPr>
          <w:rFonts w:ascii="Times New Roman" w:hAnsi="Times New Roman" w:cs="Times New Roman"/>
        </w:rPr>
        <w:t xml:space="preserve">. The rank “RANK” procedure that orders abnormal returns according to the corresponding ranks. This procedure is robust to the non-symmetric abnormal returns and variance jumps but isn’t suitable for the event and estimation period overlapping. The modified rank “MRANK” procedure that extends regular rank test in terms </w:t>
      </w:r>
      <w:r w:rsidR="00F03DCB">
        <w:rPr>
          <w:rFonts w:ascii="Times New Roman" w:hAnsi="Times New Roman" w:cs="Times New Roman"/>
        </w:rPr>
        <w:t>of improved</w:t>
      </w:r>
      <w:r w:rsidR="00403508">
        <w:rPr>
          <w:rFonts w:ascii="Times New Roman" w:hAnsi="Times New Roman" w:cs="Times New Roman"/>
        </w:rPr>
        <w:t xml:space="preserve"> ordering procedure but exhibits very similar properties. Finally,</w:t>
      </w:r>
      <w:r w:rsidR="00F03DCB">
        <w:rPr>
          <w:rFonts w:ascii="Times New Roman" w:hAnsi="Times New Roman" w:cs="Times New Roman"/>
        </w:rPr>
        <w:t xml:space="preserve"> the </w:t>
      </w:r>
      <w:proofErr w:type="spellStart"/>
      <w:r w:rsidR="00F03DCB">
        <w:rPr>
          <w:rFonts w:ascii="Times New Roman" w:hAnsi="Times New Roman" w:cs="Times New Roman"/>
        </w:rPr>
        <w:t>Willcoxon</w:t>
      </w:r>
      <w:proofErr w:type="spellEnd"/>
      <w:r w:rsidR="00F03DCB">
        <w:rPr>
          <w:rFonts w:ascii="Times New Roman" w:hAnsi="Times New Roman" w:cs="Times New Roman"/>
        </w:rPr>
        <w:t xml:space="preserve"> test “WLCX” based on the sum of ranks statistic that correspond to the ranking of non-zero differences of cross-sectional abnormal returns </w:t>
      </w:r>
      <w:proofErr w:type="gramStart"/>
      <w:r w:rsidR="00F03DCB">
        <w:rPr>
          <w:rFonts w:ascii="Times New Roman" w:hAnsi="Times New Roman" w:cs="Times New Roman"/>
        </w:rPr>
        <w:t>is</w:t>
      </w:r>
      <w:proofErr w:type="gramEnd"/>
      <w:r w:rsidR="00F03DCB">
        <w:rPr>
          <w:rFonts w:ascii="Times New Roman" w:hAnsi="Times New Roman" w:cs="Times New Roman"/>
        </w:rPr>
        <w:t xml:space="preserve"> used. The test is robust to overlapping of estimation and event windows.</w:t>
      </w:r>
    </w:p>
    <w:p w14:paraId="273E731B" w14:textId="21D2AC0D" w:rsidR="001B4D75" w:rsidRDefault="001B4D75" w:rsidP="00A22338">
      <w:pPr>
        <w:pStyle w:val="BodyText"/>
        <w:spacing w:before="0" w:after="0"/>
        <w:jc w:val="both"/>
        <w:rPr>
          <w:rFonts w:ascii="Times New Roman" w:hAnsi="Times New Roman" w:cs="Times New Roman"/>
        </w:rPr>
      </w:pPr>
    </w:p>
    <w:p w14:paraId="228EE571" w14:textId="5F04DBFE" w:rsidR="00186378" w:rsidRDefault="00186378" w:rsidP="00A22338">
      <w:pPr>
        <w:pStyle w:val="BodyText"/>
        <w:spacing w:before="0" w:after="0"/>
        <w:jc w:val="both"/>
        <w:rPr>
          <w:rFonts w:ascii="Times New Roman" w:hAnsi="Times New Roman" w:cs="Times New Roman"/>
        </w:rPr>
      </w:pPr>
    </w:p>
    <w:p w14:paraId="3E99560E" w14:textId="77777777" w:rsidR="00970DCF" w:rsidRPr="00A22338" w:rsidRDefault="00970DCF" w:rsidP="00A22338">
      <w:pPr>
        <w:pStyle w:val="BodyText"/>
        <w:spacing w:before="0" w:after="0"/>
        <w:jc w:val="both"/>
        <w:rPr>
          <w:rFonts w:ascii="Times New Roman" w:hAnsi="Times New Roman" w:cs="Times New Roman"/>
        </w:rPr>
      </w:pPr>
    </w:p>
    <w:p w14:paraId="2B496374" w14:textId="2229BA03" w:rsidR="00F136BF" w:rsidRDefault="00EA3E30" w:rsidP="00970DCF">
      <w:pPr>
        <w:spacing w:after="0"/>
        <w:jc w:val="both"/>
        <w:rPr>
          <w:rFonts w:ascii="Times New Roman" w:hAnsi="Times New Roman" w:cs="Times New Roman"/>
          <w:b/>
          <w:bCs/>
        </w:rPr>
      </w:pPr>
      <w:bookmarkStart w:id="240" w:name="results-and-discussion"/>
      <w:r w:rsidRPr="00A22338">
        <w:rPr>
          <w:rFonts w:ascii="Times New Roman" w:hAnsi="Times New Roman" w:cs="Times New Roman"/>
          <w:b/>
          <w:bCs/>
        </w:rPr>
        <w:t>5</w:t>
      </w:r>
      <w:r w:rsidR="00A22338">
        <w:rPr>
          <w:rFonts w:ascii="Times New Roman" w:hAnsi="Times New Roman" w:cs="Times New Roman"/>
          <w:b/>
          <w:bCs/>
        </w:rPr>
        <w:t xml:space="preserve">. </w:t>
      </w:r>
      <w:r w:rsidRPr="00A22338">
        <w:rPr>
          <w:rFonts w:ascii="Times New Roman" w:hAnsi="Times New Roman" w:cs="Times New Roman"/>
          <w:b/>
          <w:bCs/>
        </w:rPr>
        <w:t>RESULTS AND DISCUSSION</w:t>
      </w:r>
      <w:bookmarkEnd w:id="240"/>
    </w:p>
    <w:p w14:paraId="35D1C65A" w14:textId="77777777" w:rsidR="00970DCF" w:rsidRDefault="00970DCF" w:rsidP="00970DCF">
      <w:pPr>
        <w:spacing w:after="0"/>
        <w:jc w:val="both"/>
      </w:pPr>
    </w:p>
    <w:p w14:paraId="397924BE" w14:textId="2438C4AC" w:rsidR="00F136BF" w:rsidRPr="00CF11DB" w:rsidRDefault="00EA3E30" w:rsidP="00CF11DB">
      <w:pPr>
        <w:pStyle w:val="FirstParagraph"/>
        <w:spacing w:before="0" w:after="0"/>
        <w:jc w:val="both"/>
        <w:rPr>
          <w:rFonts w:ascii="Times New Roman" w:hAnsi="Times New Roman" w:cs="Times New Roman"/>
        </w:rPr>
      </w:pPr>
      <w:r w:rsidRPr="00CF11DB">
        <w:rPr>
          <w:rFonts w:ascii="Times New Roman" w:hAnsi="Times New Roman" w:cs="Times New Roman"/>
        </w:rPr>
        <w:t xml:space="preserve">In this analysis we broadly define the event in terms of COVID-19 pandemic transitioning from global shock to taking measurable effect in Europe. To proxy the event effect, the first reported case in Italy on Feb, 21th is chosen and extended one week prior to the event to allow for the information to get incorporated in the market valuations. The reason for extending the </w:t>
      </w:r>
      <w:ins w:id="241" w:author="Luka Sikic" w:date="2021-05-11T11:24:00Z">
        <w:r w:rsidR="00356C16">
          <w:rPr>
            <w:rFonts w:ascii="Times New Roman" w:hAnsi="Times New Roman" w:cs="Times New Roman"/>
          </w:rPr>
          <w:t xml:space="preserve">event </w:t>
        </w:r>
      </w:ins>
      <w:r w:rsidRPr="00CF11DB">
        <w:rPr>
          <w:rFonts w:ascii="Times New Roman" w:hAnsi="Times New Roman" w:cs="Times New Roman"/>
        </w:rPr>
        <w:t>period is because investors were already aware of the ongoing pandemic and the virus was already spreading in Italy before the official announcement. In a similar fashion, the end of the event period is extended for three trading days after the official lockdown was introduced in Croatia on March 19</w:t>
      </w:r>
      <w:r w:rsidRPr="00CF11DB">
        <w:rPr>
          <w:rFonts w:ascii="Times New Roman" w:hAnsi="Times New Roman" w:cs="Times New Roman"/>
          <w:vertAlign w:val="superscript"/>
        </w:rPr>
        <w:t>th</w:t>
      </w:r>
      <w:r w:rsidRPr="00CF11DB">
        <w:rPr>
          <w:rFonts w:ascii="Times New Roman" w:hAnsi="Times New Roman" w:cs="Times New Roman"/>
        </w:rPr>
        <w:t xml:space="preserve"> to allow investors to process the information and adjust the market valuation accordingly. For the given period, the results of the several </w:t>
      </w:r>
      <w:del w:id="242" w:author="Luka Sikic" w:date="2021-05-11T11:26:00Z">
        <w:r w:rsidRPr="00CF11DB" w:rsidDel="00E86437">
          <w:rPr>
            <w:rFonts w:ascii="Times New Roman" w:hAnsi="Times New Roman" w:cs="Times New Roman"/>
          </w:rPr>
          <w:delText>non</w:delText>
        </w:r>
      </w:del>
      <w:r w:rsidRPr="00CF11DB">
        <w:rPr>
          <w:rFonts w:ascii="Times New Roman" w:hAnsi="Times New Roman" w:cs="Times New Roman"/>
        </w:rPr>
        <w:t xml:space="preserve">parametric event study tests are presented in the Table 2. The table shows clusters of high significance across different tests on the first trading day </w:t>
      </w:r>
      <w:r w:rsidRPr="00CF11DB">
        <w:rPr>
          <w:rFonts w:ascii="Times New Roman" w:hAnsi="Times New Roman" w:cs="Times New Roman"/>
        </w:rPr>
        <w:lastRenderedPageBreak/>
        <w:t>after the lockdown was introduced in Italy (Feb 24</w:t>
      </w:r>
      <w:r w:rsidRPr="00CF11DB">
        <w:rPr>
          <w:rFonts w:ascii="Times New Roman" w:hAnsi="Times New Roman" w:cs="Times New Roman"/>
          <w:vertAlign w:val="superscript"/>
        </w:rPr>
        <w:t>th</w:t>
      </w:r>
      <w:r w:rsidRPr="00CF11DB">
        <w:rPr>
          <w:rFonts w:ascii="Times New Roman" w:hAnsi="Times New Roman" w:cs="Times New Roman"/>
        </w:rPr>
        <w:t>) as well as the following day (Feb 25</w:t>
      </w:r>
      <w:r w:rsidRPr="00CF11DB">
        <w:rPr>
          <w:rFonts w:ascii="Times New Roman" w:hAnsi="Times New Roman" w:cs="Times New Roman"/>
          <w:vertAlign w:val="superscript"/>
        </w:rPr>
        <w:t>th</w:t>
      </w:r>
      <w:r w:rsidRPr="00CF11DB">
        <w:rPr>
          <w:rFonts w:ascii="Times New Roman" w:hAnsi="Times New Roman" w:cs="Times New Roman"/>
        </w:rPr>
        <w:t xml:space="preserve">) but with somewhat </w:t>
      </w:r>
      <w:del w:id="243" w:author="Luka Sikic" w:date="2021-05-11T11:26:00Z">
        <w:r w:rsidRPr="00CF11DB" w:rsidDel="00E86437">
          <w:rPr>
            <w:rFonts w:ascii="Times New Roman" w:hAnsi="Times New Roman" w:cs="Times New Roman"/>
          </w:rPr>
          <w:delText xml:space="preserve">lower </w:delText>
        </w:r>
      </w:del>
      <w:ins w:id="244" w:author="Luka Sikic" w:date="2021-05-11T11:26:00Z">
        <w:r w:rsidR="00E86437">
          <w:rPr>
            <w:rFonts w:ascii="Times New Roman" w:hAnsi="Times New Roman" w:cs="Times New Roman"/>
          </w:rPr>
          <w:t>less</w:t>
        </w:r>
        <w:r w:rsidR="00E86437" w:rsidRPr="00CF11DB">
          <w:rPr>
            <w:rFonts w:ascii="Times New Roman" w:hAnsi="Times New Roman" w:cs="Times New Roman"/>
          </w:rPr>
          <w:t xml:space="preserve"> </w:t>
        </w:r>
      </w:ins>
      <w:r w:rsidRPr="00CF11DB">
        <w:rPr>
          <w:rFonts w:ascii="Times New Roman" w:hAnsi="Times New Roman" w:cs="Times New Roman"/>
        </w:rPr>
        <w:t xml:space="preserve">robustness. Clusters of significance across different tests </w:t>
      </w:r>
      <w:r w:rsidR="00CF11DB">
        <w:rPr>
          <w:rFonts w:ascii="Times New Roman" w:hAnsi="Times New Roman" w:cs="Times New Roman"/>
        </w:rPr>
        <w:t>are</w:t>
      </w:r>
      <w:r w:rsidRPr="00CF11DB">
        <w:rPr>
          <w:rFonts w:ascii="Times New Roman" w:hAnsi="Times New Roman" w:cs="Times New Roman"/>
        </w:rPr>
        <w:t xml:space="preserve"> also observed around March 11</w:t>
      </w:r>
      <w:r w:rsidRPr="00CF11DB">
        <w:rPr>
          <w:rFonts w:ascii="Times New Roman" w:hAnsi="Times New Roman" w:cs="Times New Roman"/>
          <w:vertAlign w:val="superscript"/>
        </w:rPr>
        <w:t>th</w:t>
      </w:r>
      <w:r w:rsidRPr="00CF11DB">
        <w:rPr>
          <w:rFonts w:ascii="Times New Roman" w:hAnsi="Times New Roman" w:cs="Times New Roman"/>
        </w:rPr>
        <w:t xml:space="preserve"> when World Health Organization declared COVID-19 a global pandemic pointing to the significant effect on the listed tourist firms on ZSE. It is also noticeable that robustly significant COVID-19 effects can be observed on March 9</w:t>
      </w:r>
      <w:r w:rsidRPr="00CF11DB">
        <w:rPr>
          <w:rFonts w:ascii="Times New Roman" w:hAnsi="Times New Roman" w:cs="Times New Roman"/>
          <w:vertAlign w:val="superscript"/>
        </w:rPr>
        <w:t>th</w:t>
      </w:r>
      <w:r w:rsidRPr="00CF11DB">
        <w:rPr>
          <w:rFonts w:ascii="Times New Roman" w:hAnsi="Times New Roman" w:cs="Times New Roman"/>
        </w:rPr>
        <w:t>, 12</w:t>
      </w:r>
      <w:r w:rsidRPr="00CF11DB">
        <w:rPr>
          <w:rFonts w:ascii="Times New Roman" w:hAnsi="Times New Roman" w:cs="Times New Roman"/>
          <w:vertAlign w:val="superscript"/>
        </w:rPr>
        <w:t>th</w:t>
      </w:r>
      <w:r w:rsidRPr="00CF11DB">
        <w:rPr>
          <w:rFonts w:ascii="Times New Roman" w:hAnsi="Times New Roman" w:cs="Times New Roman"/>
        </w:rPr>
        <w:t>, 16</w:t>
      </w:r>
      <w:r w:rsidRPr="00CF11DB">
        <w:rPr>
          <w:rFonts w:ascii="Times New Roman" w:hAnsi="Times New Roman" w:cs="Times New Roman"/>
          <w:vertAlign w:val="superscript"/>
        </w:rPr>
        <w:t>th</w:t>
      </w:r>
      <w:r w:rsidRPr="00CF11DB">
        <w:rPr>
          <w:rFonts w:ascii="Times New Roman" w:hAnsi="Times New Roman" w:cs="Times New Roman"/>
        </w:rPr>
        <w:t>, and 17</w:t>
      </w:r>
      <w:r w:rsidRPr="00CF11DB">
        <w:rPr>
          <w:rFonts w:ascii="Times New Roman" w:hAnsi="Times New Roman" w:cs="Times New Roman"/>
          <w:vertAlign w:val="superscript"/>
        </w:rPr>
        <w:t>th</w:t>
      </w:r>
      <w:r w:rsidRPr="00CF11DB">
        <w:rPr>
          <w:rFonts w:ascii="Times New Roman" w:hAnsi="Times New Roman" w:cs="Times New Roman"/>
        </w:rPr>
        <w:t xml:space="preserve"> pointing to the investor`s anticipation of official declarations in the local market</w:t>
      </w:r>
      <w:del w:id="245" w:author="Luka Sikic" w:date="2021-05-11T11:26:00Z">
        <w:r w:rsidRPr="00CF11DB" w:rsidDel="00E86437">
          <w:rPr>
            <w:rFonts w:ascii="Times New Roman" w:hAnsi="Times New Roman" w:cs="Times New Roman"/>
          </w:rPr>
          <w:delText>, i.e. Croatia</w:delText>
        </w:r>
      </w:del>
      <w:r w:rsidRPr="00CF11DB">
        <w:rPr>
          <w:rFonts w:ascii="Times New Roman" w:hAnsi="Times New Roman" w:cs="Times New Roman"/>
        </w:rPr>
        <w:t>.</w:t>
      </w:r>
    </w:p>
    <w:p w14:paraId="055F5F93" w14:textId="77777777" w:rsidR="008820C5" w:rsidRPr="008820C5" w:rsidRDefault="008820C5" w:rsidP="00DA45F3">
      <w:pPr>
        <w:pStyle w:val="BodyText"/>
        <w:spacing w:before="0" w:after="0"/>
      </w:pPr>
    </w:p>
    <w:tbl>
      <w:tblPr>
        <w:tblW w:w="8398" w:type="dxa"/>
        <w:jc w:val="center"/>
        <w:tblBorders>
          <w:bottom w:val="single" w:sz="4" w:space="0" w:color="auto"/>
        </w:tblBorders>
        <w:shd w:val="clear" w:color="auto" w:fill="FFFFFF" w:themeFill="background1"/>
        <w:tblCellMar>
          <w:left w:w="28" w:type="dxa"/>
          <w:right w:w="28" w:type="dxa"/>
        </w:tblCellMar>
        <w:tblLook w:val="04A0" w:firstRow="1" w:lastRow="0" w:firstColumn="1" w:lastColumn="0" w:noHBand="0" w:noVBand="1"/>
      </w:tblPr>
      <w:tblGrid>
        <w:gridCol w:w="1488"/>
        <w:gridCol w:w="1165"/>
        <w:gridCol w:w="1050"/>
        <w:gridCol w:w="115"/>
        <w:gridCol w:w="1162"/>
        <w:gridCol w:w="150"/>
        <w:gridCol w:w="1050"/>
        <w:gridCol w:w="115"/>
        <w:gridCol w:w="1050"/>
        <w:gridCol w:w="1053"/>
        <w:tblGridChange w:id="246">
          <w:tblGrid>
            <w:gridCol w:w="1488"/>
            <w:gridCol w:w="1165"/>
            <w:gridCol w:w="1050"/>
            <w:gridCol w:w="115"/>
            <w:gridCol w:w="1050"/>
            <w:gridCol w:w="112"/>
            <w:gridCol w:w="150"/>
            <w:gridCol w:w="1050"/>
            <w:gridCol w:w="3"/>
            <w:gridCol w:w="112"/>
            <w:gridCol w:w="938"/>
            <w:gridCol w:w="112"/>
            <w:gridCol w:w="1053"/>
          </w:tblGrid>
        </w:tblGridChange>
      </w:tblGrid>
      <w:tr w:rsidR="00DE4645" w:rsidRPr="00CF11DB" w14:paraId="1CBE799E" w14:textId="77777777" w:rsidTr="00F77A09">
        <w:trPr>
          <w:trHeight w:val="207"/>
          <w:jc w:val="center"/>
        </w:trPr>
        <w:tc>
          <w:tcPr>
            <w:tcW w:w="8398" w:type="dxa"/>
            <w:gridSpan w:val="10"/>
            <w:tcBorders>
              <w:bottom w:val="single" w:sz="4" w:space="0" w:color="auto"/>
            </w:tcBorders>
            <w:shd w:val="clear" w:color="auto" w:fill="FFFFFF" w:themeFill="background1"/>
            <w:noWrap/>
            <w:vAlign w:val="bottom"/>
            <w:hideMark/>
          </w:tcPr>
          <w:p w14:paraId="5636F74A" w14:textId="7AF4FD9F" w:rsidR="00DE4645" w:rsidRPr="00CF11DB" w:rsidRDefault="00DE4645" w:rsidP="00DA45F3">
            <w:pPr>
              <w:spacing w:after="0"/>
              <w:rPr>
                <w:rFonts w:ascii="Times New Roman" w:eastAsia="Times New Roman" w:hAnsi="Times New Roman" w:cs="Times New Roman"/>
                <w:color w:val="000000"/>
                <w:lang w:val="hr-HR" w:eastAsia="hr-HR"/>
              </w:rPr>
            </w:pPr>
            <w:r w:rsidRPr="00CF11DB">
              <w:rPr>
                <w:rFonts w:ascii="Times New Roman" w:hAnsi="Times New Roman" w:cs="Times New Roman"/>
                <w:b/>
                <w:bCs/>
              </w:rPr>
              <w:t>Table 2.</w:t>
            </w:r>
            <w:r w:rsidRPr="00CF11DB">
              <w:rPr>
                <w:rFonts w:ascii="Times New Roman" w:hAnsi="Times New Roman" w:cs="Times New Roman"/>
              </w:rPr>
              <w:t xml:space="preserve"> The event study </w:t>
            </w:r>
            <w:r w:rsidR="00CF11DB" w:rsidRPr="00CF11DB">
              <w:rPr>
                <w:rFonts w:ascii="Times New Roman" w:hAnsi="Times New Roman" w:cs="Times New Roman"/>
              </w:rPr>
              <w:t>results</w:t>
            </w:r>
            <w:r w:rsidRPr="00CF11DB">
              <w:rPr>
                <w:rFonts w:ascii="Times New Roman" w:hAnsi="Times New Roman" w:cs="Times New Roman"/>
              </w:rPr>
              <w:t xml:space="preserve"> for the parametric tests</w:t>
            </w:r>
          </w:p>
        </w:tc>
      </w:tr>
      <w:tr w:rsidR="00B075CC" w:rsidRPr="00CF11DB" w14:paraId="66DBFD78" w14:textId="77777777" w:rsidTr="00B075CC">
        <w:trPr>
          <w:gridAfter w:val="1"/>
          <w:wAfter w:w="1165" w:type="dxa"/>
          <w:trHeight w:val="233"/>
          <w:jc w:val="center"/>
        </w:trPr>
        <w:tc>
          <w:tcPr>
            <w:tcW w:w="1488" w:type="dxa"/>
            <w:tcBorders>
              <w:top w:val="single" w:sz="4" w:space="0" w:color="auto"/>
              <w:bottom w:val="single" w:sz="4" w:space="0" w:color="auto"/>
            </w:tcBorders>
            <w:shd w:val="clear" w:color="auto" w:fill="FFFFFF" w:themeFill="background1"/>
            <w:vAlign w:val="center"/>
            <w:hideMark/>
          </w:tcPr>
          <w:p w14:paraId="55144938" w14:textId="77777777" w:rsidR="00B075CC" w:rsidRPr="00CF11DB" w:rsidRDefault="00B075CC" w:rsidP="00DA45F3">
            <w:pPr>
              <w:spacing w:after="0"/>
              <w:jc w:val="center"/>
              <w:rPr>
                <w:rFonts w:ascii="Times New Roman" w:eastAsia="Times New Roman" w:hAnsi="Times New Roman" w:cs="Times New Roman"/>
                <w:b/>
                <w:bCs/>
                <w:color w:val="111111"/>
                <w:lang w:val="hr-HR" w:eastAsia="hr-HR"/>
              </w:rPr>
            </w:pPr>
            <w:r w:rsidRPr="00CF11DB">
              <w:rPr>
                <w:rFonts w:ascii="Times New Roman" w:eastAsia="Times New Roman" w:hAnsi="Times New Roman" w:cs="Times New Roman"/>
                <w:b/>
                <w:bCs/>
                <w:color w:val="111111"/>
                <w:lang w:val="hr-HR" w:eastAsia="hr-HR"/>
              </w:rPr>
              <w:t>Date</w:t>
            </w:r>
          </w:p>
        </w:tc>
        <w:tc>
          <w:tcPr>
            <w:tcW w:w="1165" w:type="dxa"/>
            <w:tcBorders>
              <w:top w:val="single" w:sz="4" w:space="0" w:color="auto"/>
              <w:bottom w:val="single" w:sz="4" w:space="0" w:color="auto"/>
            </w:tcBorders>
            <w:shd w:val="clear" w:color="auto" w:fill="FFFFFF" w:themeFill="background1"/>
            <w:vAlign w:val="center"/>
            <w:hideMark/>
          </w:tcPr>
          <w:p w14:paraId="2A11E3D1" w14:textId="77777777" w:rsidR="00B075CC" w:rsidRPr="00CF11DB" w:rsidRDefault="00B075CC" w:rsidP="00DA45F3">
            <w:pPr>
              <w:spacing w:after="0"/>
              <w:jc w:val="center"/>
              <w:rPr>
                <w:rFonts w:ascii="Times New Roman" w:eastAsia="Times New Roman" w:hAnsi="Times New Roman" w:cs="Times New Roman"/>
                <w:b/>
                <w:bCs/>
                <w:color w:val="111111"/>
                <w:lang w:val="hr-HR" w:eastAsia="hr-HR"/>
              </w:rPr>
            </w:pPr>
            <w:r w:rsidRPr="00CF11DB">
              <w:rPr>
                <w:rFonts w:ascii="Times New Roman" w:eastAsia="Times New Roman" w:hAnsi="Times New Roman" w:cs="Times New Roman"/>
                <w:b/>
                <w:bCs/>
                <w:color w:val="111111"/>
                <w:lang w:val="hr-HR" w:eastAsia="hr-HR"/>
              </w:rPr>
              <w:t>BW85</w:t>
            </w:r>
          </w:p>
        </w:tc>
        <w:tc>
          <w:tcPr>
            <w:tcW w:w="1050" w:type="dxa"/>
            <w:tcBorders>
              <w:top w:val="single" w:sz="4" w:space="0" w:color="auto"/>
              <w:bottom w:val="single" w:sz="4" w:space="0" w:color="auto"/>
            </w:tcBorders>
            <w:shd w:val="clear" w:color="auto" w:fill="FFFFFF" w:themeFill="background1"/>
            <w:vAlign w:val="center"/>
            <w:hideMark/>
          </w:tcPr>
          <w:p w14:paraId="1D2F64F2" w14:textId="77777777" w:rsidR="00B075CC" w:rsidRPr="00CF11DB" w:rsidRDefault="00B075CC" w:rsidP="00DA45F3">
            <w:pPr>
              <w:spacing w:after="0"/>
              <w:jc w:val="center"/>
              <w:rPr>
                <w:rFonts w:ascii="Times New Roman" w:eastAsia="Times New Roman" w:hAnsi="Times New Roman" w:cs="Times New Roman"/>
                <w:b/>
                <w:bCs/>
                <w:color w:val="111111"/>
                <w:lang w:val="hr-HR" w:eastAsia="hr-HR"/>
              </w:rPr>
            </w:pPr>
            <w:r w:rsidRPr="00CF11DB">
              <w:rPr>
                <w:rFonts w:ascii="Times New Roman" w:eastAsia="Times New Roman" w:hAnsi="Times New Roman" w:cs="Times New Roman"/>
                <w:b/>
                <w:bCs/>
                <w:color w:val="111111"/>
                <w:lang w:val="hr-HR" w:eastAsia="hr-HR"/>
              </w:rPr>
              <w:t>t-stat</w:t>
            </w:r>
          </w:p>
        </w:tc>
        <w:tc>
          <w:tcPr>
            <w:tcW w:w="1315" w:type="dxa"/>
            <w:gridSpan w:val="3"/>
            <w:tcBorders>
              <w:top w:val="single" w:sz="4" w:space="0" w:color="auto"/>
              <w:bottom w:val="single" w:sz="4" w:space="0" w:color="auto"/>
            </w:tcBorders>
            <w:shd w:val="clear" w:color="auto" w:fill="FFFFFF" w:themeFill="background1"/>
            <w:vAlign w:val="center"/>
            <w:hideMark/>
          </w:tcPr>
          <w:p w14:paraId="44DDDE63" w14:textId="77777777" w:rsidR="00B075CC" w:rsidRPr="00CF11DB" w:rsidRDefault="00B075CC" w:rsidP="00DA45F3">
            <w:pPr>
              <w:spacing w:after="0"/>
              <w:jc w:val="center"/>
              <w:rPr>
                <w:rFonts w:ascii="Times New Roman" w:eastAsia="Times New Roman" w:hAnsi="Times New Roman" w:cs="Times New Roman"/>
                <w:b/>
                <w:bCs/>
                <w:color w:val="111111"/>
                <w:lang w:val="hr-HR" w:eastAsia="hr-HR"/>
              </w:rPr>
            </w:pPr>
            <w:r w:rsidRPr="00CF11DB">
              <w:rPr>
                <w:rFonts w:ascii="Times New Roman" w:eastAsia="Times New Roman" w:hAnsi="Times New Roman" w:cs="Times New Roman"/>
                <w:b/>
                <w:bCs/>
                <w:color w:val="111111"/>
                <w:lang w:val="hr-HR" w:eastAsia="hr-HR"/>
              </w:rPr>
              <w:t>pt</w:t>
            </w:r>
          </w:p>
        </w:tc>
        <w:tc>
          <w:tcPr>
            <w:tcW w:w="1050" w:type="dxa"/>
            <w:tcBorders>
              <w:top w:val="single" w:sz="4" w:space="0" w:color="auto"/>
              <w:bottom w:val="single" w:sz="4" w:space="0" w:color="auto"/>
            </w:tcBorders>
            <w:shd w:val="clear" w:color="auto" w:fill="FFFFFF" w:themeFill="background1"/>
            <w:vAlign w:val="center"/>
            <w:hideMark/>
          </w:tcPr>
          <w:p w14:paraId="10703B78" w14:textId="77777777" w:rsidR="00B075CC" w:rsidRPr="00CF11DB" w:rsidRDefault="00B075CC" w:rsidP="00DA45F3">
            <w:pPr>
              <w:spacing w:after="0"/>
              <w:jc w:val="center"/>
              <w:rPr>
                <w:rFonts w:ascii="Times New Roman" w:eastAsia="Times New Roman" w:hAnsi="Times New Roman" w:cs="Times New Roman"/>
                <w:b/>
                <w:bCs/>
                <w:color w:val="111111"/>
                <w:lang w:val="hr-HR" w:eastAsia="hr-HR"/>
              </w:rPr>
            </w:pPr>
            <w:r w:rsidRPr="00CF11DB">
              <w:rPr>
                <w:rFonts w:ascii="Times New Roman" w:eastAsia="Times New Roman" w:hAnsi="Times New Roman" w:cs="Times New Roman"/>
                <w:b/>
                <w:bCs/>
                <w:color w:val="111111"/>
                <w:lang w:val="hr-HR" w:eastAsia="hr-HR"/>
              </w:rPr>
              <w:t>BH</w:t>
            </w:r>
          </w:p>
        </w:tc>
        <w:tc>
          <w:tcPr>
            <w:tcW w:w="1165" w:type="dxa"/>
            <w:gridSpan w:val="2"/>
            <w:tcBorders>
              <w:top w:val="single" w:sz="4" w:space="0" w:color="auto"/>
              <w:bottom w:val="single" w:sz="4" w:space="0" w:color="auto"/>
            </w:tcBorders>
            <w:shd w:val="clear" w:color="auto" w:fill="FFFFFF" w:themeFill="background1"/>
            <w:vAlign w:val="center"/>
            <w:hideMark/>
          </w:tcPr>
          <w:p w14:paraId="4D5AB903" w14:textId="77777777" w:rsidR="00B075CC" w:rsidRPr="00CF11DB" w:rsidRDefault="00B075CC" w:rsidP="00DA45F3">
            <w:pPr>
              <w:spacing w:after="0"/>
              <w:jc w:val="center"/>
              <w:rPr>
                <w:rFonts w:ascii="Times New Roman" w:eastAsia="Times New Roman" w:hAnsi="Times New Roman" w:cs="Times New Roman"/>
                <w:b/>
                <w:bCs/>
                <w:color w:val="111111"/>
                <w:lang w:val="hr-HR" w:eastAsia="hr-HR"/>
              </w:rPr>
            </w:pPr>
            <w:r w:rsidRPr="00CF11DB">
              <w:rPr>
                <w:rFonts w:ascii="Times New Roman" w:eastAsia="Times New Roman" w:hAnsi="Times New Roman" w:cs="Times New Roman"/>
                <w:b/>
                <w:bCs/>
                <w:color w:val="111111"/>
                <w:lang w:val="hr-HR" w:eastAsia="hr-HR"/>
              </w:rPr>
              <w:t>LMB</w:t>
            </w:r>
          </w:p>
        </w:tc>
      </w:tr>
      <w:tr w:rsidR="000B18FA" w:rsidRPr="00CF11DB" w14:paraId="752D073C" w14:textId="77777777" w:rsidTr="00B075CC">
        <w:trPr>
          <w:gridAfter w:val="1"/>
          <w:wAfter w:w="1165" w:type="dxa"/>
          <w:trHeight w:val="262"/>
          <w:jc w:val="center"/>
        </w:trPr>
        <w:tc>
          <w:tcPr>
            <w:tcW w:w="1488" w:type="dxa"/>
            <w:tcBorders>
              <w:top w:val="single" w:sz="4" w:space="0" w:color="auto"/>
            </w:tcBorders>
            <w:shd w:val="clear" w:color="auto" w:fill="FFFFFF" w:themeFill="background1"/>
            <w:vAlign w:val="center"/>
            <w:hideMark/>
          </w:tcPr>
          <w:p w14:paraId="799C6C8B"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17.2.2020</w:t>
            </w:r>
          </w:p>
        </w:tc>
        <w:tc>
          <w:tcPr>
            <w:tcW w:w="1165" w:type="dxa"/>
            <w:tcBorders>
              <w:top w:val="single" w:sz="4" w:space="0" w:color="auto"/>
            </w:tcBorders>
            <w:shd w:val="clear" w:color="auto" w:fill="FFFFFF" w:themeFill="background1"/>
            <w:vAlign w:val="center"/>
            <w:hideMark/>
          </w:tcPr>
          <w:p w14:paraId="688FCE90" w14:textId="1CA24140"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0.154</w:t>
            </w:r>
            <w:r>
              <w:rPr>
                <w:rStyle w:val="eop"/>
                <w:color w:val="111111"/>
              </w:rPr>
              <w:t> </w:t>
            </w:r>
          </w:p>
        </w:tc>
        <w:tc>
          <w:tcPr>
            <w:tcW w:w="1050" w:type="dxa"/>
            <w:tcBorders>
              <w:top w:val="single" w:sz="4" w:space="0" w:color="auto"/>
            </w:tcBorders>
            <w:shd w:val="clear" w:color="auto" w:fill="FFFFFF" w:themeFill="background1"/>
            <w:vAlign w:val="center"/>
            <w:hideMark/>
          </w:tcPr>
          <w:p w14:paraId="0E7D3F89" w14:textId="073D899F"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0.5</w:t>
            </w:r>
            <w:r>
              <w:rPr>
                <w:rStyle w:val="eop"/>
                <w:color w:val="111111"/>
              </w:rPr>
              <w:t> </w:t>
            </w:r>
          </w:p>
        </w:tc>
        <w:tc>
          <w:tcPr>
            <w:tcW w:w="1315" w:type="dxa"/>
            <w:gridSpan w:val="3"/>
            <w:tcBorders>
              <w:top w:val="single" w:sz="4" w:space="0" w:color="auto"/>
            </w:tcBorders>
            <w:shd w:val="clear" w:color="auto" w:fill="FFFFFF" w:themeFill="background1"/>
            <w:vAlign w:val="center"/>
            <w:hideMark/>
          </w:tcPr>
          <w:p w14:paraId="3E652151" w14:textId="3AD72F6F"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0.938</w:t>
            </w:r>
            <w:r>
              <w:rPr>
                <w:rStyle w:val="eop"/>
                <w:color w:val="111111"/>
              </w:rPr>
              <w:t> </w:t>
            </w:r>
          </w:p>
        </w:tc>
        <w:tc>
          <w:tcPr>
            <w:tcW w:w="1050" w:type="dxa"/>
            <w:tcBorders>
              <w:top w:val="single" w:sz="4" w:space="0" w:color="auto"/>
            </w:tcBorders>
            <w:shd w:val="clear" w:color="auto" w:fill="FFFFFF" w:themeFill="background1"/>
            <w:vAlign w:val="center"/>
            <w:hideMark/>
          </w:tcPr>
          <w:p w14:paraId="6E5A55ED" w14:textId="7379B6BA"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0.899</w:t>
            </w:r>
            <w:r>
              <w:rPr>
                <w:rStyle w:val="eop"/>
                <w:color w:val="111111"/>
              </w:rPr>
              <w:t> </w:t>
            </w:r>
          </w:p>
        </w:tc>
        <w:tc>
          <w:tcPr>
            <w:tcW w:w="1165" w:type="dxa"/>
            <w:gridSpan w:val="2"/>
            <w:tcBorders>
              <w:top w:val="single" w:sz="4" w:space="0" w:color="auto"/>
            </w:tcBorders>
            <w:shd w:val="clear" w:color="auto" w:fill="FFFFFF" w:themeFill="background1"/>
            <w:vAlign w:val="center"/>
            <w:hideMark/>
          </w:tcPr>
          <w:p w14:paraId="6BD67C91" w14:textId="558D9A68"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 0.154</w:t>
            </w:r>
            <w:r>
              <w:rPr>
                <w:rStyle w:val="eop"/>
                <w:color w:val="111111"/>
              </w:rPr>
              <w:t> </w:t>
            </w:r>
          </w:p>
        </w:tc>
      </w:tr>
      <w:tr w:rsidR="000B18FA" w:rsidRPr="00CF11DB" w14:paraId="25DBFE8C" w14:textId="77777777" w:rsidTr="00F77A09">
        <w:trPr>
          <w:gridAfter w:val="1"/>
          <w:wAfter w:w="1165" w:type="dxa"/>
          <w:trHeight w:val="262"/>
          <w:jc w:val="center"/>
        </w:trPr>
        <w:tc>
          <w:tcPr>
            <w:tcW w:w="1488" w:type="dxa"/>
            <w:shd w:val="clear" w:color="auto" w:fill="FFFFFF" w:themeFill="background1"/>
            <w:vAlign w:val="center"/>
          </w:tcPr>
          <w:p w14:paraId="2CE4143D" w14:textId="0F128C65"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18.2.2020</w:t>
            </w:r>
          </w:p>
        </w:tc>
        <w:tc>
          <w:tcPr>
            <w:tcW w:w="1165" w:type="dxa"/>
            <w:shd w:val="clear" w:color="auto" w:fill="FFFFFF" w:themeFill="background1"/>
            <w:vAlign w:val="center"/>
          </w:tcPr>
          <w:p w14:paraId="3F3D5DB9" w14:textId="4A9EF940"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0.548</w:t>
            </w:r>
            <w:r>
              <w:rPr>
                <w:rStyle w:val="eop"/>
                <w:color w:val="111111"/>
              </w:rPr>
              <w:t> </w:t>
            </w:r>
          </w:p>
        </w:tc>
        <w:tc>
          <w:tcPr>
            <w:tcW w:w="1050" w:type="dxa"/>
            <w:shd w:val="clear" w:color="auto" w:fill="FFFFFF" w:themeFill="background1"/>
            <w:vAlign w:val="center"/>
          </w:tcPr>
          <w:p w14:paraId="30414B30" w14:textId="04B79A1B"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1.1</w:t>
            </w:r>
            <w:r>
              <w:rPr>
                <w:rStyle w:val="eop"/>
                <w:color w:val="111111"/>
              </w:rPr>
              <w:t> </w:t>
            </w:r>
          </w:p>
        </w:tc>
        <w:tc>
          <w:tcPr>
            <w:tcW w:w="1315" w:type="dxa"/>
            <w:gridSpan w:val="3"/>
            <w:shd w:val="clear" w:color="auto" w:fill="FFFFFF" w:themeFill="background1"/>
            <w:vAlign w:val="center"/>
          </w:tcPr>
          <w:p w14:paraId="53EE4721" w14:textId="140AA790"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1.799</w:t>
            </w:r>
            <w:r>
              <w:rPr>
                <w:rStyle w:val="eop"/>
                <w:color w:val="111111"/>
              </w:rPr>
              <w:t> </w:t>
            </w:r>
          </w:p>
        </w:tc>
        <w:tc>
          <w:tcPr>
            <w:tcW w:w="1050" w:type="dxa"/>
            <w:shd w:val="clear" w:color="auto" w:fill="FFFFFF" w:themeFill="background1"/>
            <w:vAlign w:val="center"/>
          </w:tcPr>
          <w:p w14:paraId="772B9CE5" w14:textId="438E35FD"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1.642</w:t>
            </w:r>
            <w:r>
              <w:rPr>
                <w:rStyle w:val="eop"/>
                <w:color w:val="111111"/>
              </w:rPr>
              <w:t> </w:t>
            </w:r>
          </w:p>
        </w:tc>
        <w:tc>
          <w:tcPr>
            <w:tcW w:w="1165" w:type="dxa"/>
            <w:gridSpan w:val="2"/>
            <w:shd w:val="clear" w:color="auto" w:fill="FFFFFF" w:themeFill="background1"/>
            <w:vAlign w:val="center"/>
          </w:tcPr>
          <w:p w14:paraId="5F2EEA36" w14:textId="1996FCF1"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 0.547</w:t>
            </w:r>
            <w:r>
              <w:rPr>
                <w:rStyle w:val="eop"/>
                <w:color w:val="111111"/>
              </w:rPr>
              <w:t> </w:t>
            </w:r>
          </w:p>
        </w:tc>
      </w:tr>
      <w:tr w:rsidR="000B18FA" w:rsidRPr="00CF11DB" w14:paraId="1529C20E" w14:textId="77777777" w:rsidTr="00F77A09">
        <w:trPr>
          <w:gridAfter w:val="1"/>
          <w:wAfter w:w="1165" w:type="dxa"/>
          <w:trHeight w:val="262"/>
          <w:jc w:val="center"/>
        </w:trPr>
        <w:tc>
          <w:tcPr>
            <w:tcW w:w="1488" w:type="dxa"/>
            <w:shd w:val="clear" w:color="auto" w:fill="FFFFFF" w:themeFill="background1"/>
            <w:vAlign w:val="center"/>
          </w:tcPr>
          <w:p w14:paraId="72C3A273" w14:textId="3DFD888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19.2.2020</w:t>
            </w:r>
          </w:p>
        </w:tc>
        <w:tc>
          <w:tcPr>
            <w:tcW w:w="1165" w:type="dxa"/>
            <w:shd w:val="clear" w:color="auto" w:fill="FFFFFF" w:themeFill="background1"/>
            <w:vAlign w:val="center"/>
          </w:tcPr>
          <w:p w14:paraId="57B44C11" w14:textId="4E286A0F"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-0.73</w:t>
            </w:r>
            <w:r>
              <w:rPr>
                <w:rStyle w:val="eop"/>
                <w:color w:val="111111"/>
              </w:rPr>
              <w:t> </w:t>
            </w:r>
          </w:p>
        </w:tc>
        <w:tc>
          <w:tcPr>
            <w:tcW w:w="1050" w:type="dxa"/>
            <w:shd w:val="clear" w:color="auto" w:fill="FFFFFF" w:themeFill="background1"/>
            <w:vAlign w:val="center"/>
          </w:tcPr>
          <w:p w14:paraId="3AD71B6B" w14:textId="794CA046"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-1.81</w:t>
            </w:r>
            <w:r>
              <w:rPr>
                <w:rStyle w:val="eop"/>
                <w:color w:val="111111"/>
              </w:rPr>
              <w:t> </w:t>
            </w:r>
          </w:p>
        </w:tc>
        <w:tc>
          <w:tcPr>
            <w:tcW w:w="1315" w:type="dxa"/>
            <w:gridSpan w:val="3"/>
            <w:shd w:val="clear" w:color="auto" w:fill="FFFFFF" w:themeFill="background1"/>
            <w:vAlign w:val="center"/>
          </w:tcPr>
          <w:p w14:paraId="69439948" w14:textId="1C8B385D"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-2.519**</w:t>
            </w:r>
            <w:r>
              <w:rPr>
                <w:rStyle w:val="eop"/>
                <w:color w:val="111111"/>
              </w:rPr>
              <w:t> </w:t>
            </w:r>
          </w:p>
        </w:tc>
        <w:tc>
          <w:tcPr>
            <w:tcW w:w="1050" w:type="dxa"/>
            <w:shd w:val="clear" w:color="auto" w:fill="FFFFFF" w:themeFill="background1"/>
            <w:vAlign w:val="center"/>
          </w:tcPr>
          <w:p w14:paraId="615C4EF3" w14:textId="620D25F7"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-1.54</w:t>
            </w:r>
            <w:r>
              <w:rPr>
                <w:rStyle w:val="eop"/>
                <w:color w:val="111111"/>
              </w:rPr>
              <w:t> </w:t>
            </w:r>
          </w:p>
        </w:tc>
        <w:tc>
          <w:tcPr>
            <w:tcW w:w="1165" w:type="dxa"/>
            <w:gridSpan w:val="2"/>
            <w:shd w:val="clear" w:color="auto" w:fill="FFFFFF" w:themeFill="background1"/>
            <w:vAlign w:val="center"/>
          </w:tcPr>
          <w:p w14:paraId="2D4D9A6B" w14:textId="3348B3D1"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-0.72</w:t>
            </w:r>
            <w:r>
              <w:rPr>
                <w:rStyle w:val="eop"/>
                <w:color w:val="111111"/>
              </w:rPr>
              <w:t> </w:t>
            </w:r>
          </w:p>
        </w:tc>
      </w:tr>
      <w:tr w:rsidR="000B18FA" w:rsidRPr="00CF11DB" w14:paraId="63CE92E8" w14:textId="77777777" w:rsidTr="00B075CC">
        <w:trPr>
          <w:gridAfter w:val="1"/>
          <w:wAfter w:w="1165" w:type="dxa"/>
          <w:trHeight w:val="224"/>
          <w:jc w:val="center"/>
        </w:trPr>
        <w:tc>
          <w:tcPr>
            <w:tcW w:w="1488" w:type="dxa"/>
            <w:shd w:val="clear" w:color="auto" w:fill="FFFFFF" w:themeFill="background1"/>
            <w:vAlign w:val="center"/>
            <w:hideMark/>
          </w:tcPr>
          <w:p w14:paraId="568648EE"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20.2.2020</w:t>
            </w:r>
          </w:p>
        </w:tc>
        <w:tc>
          <w:tcPr>
            <w:tcW w:w="1165" w:type="dxa"/>
            <w:shd w:val="clear" w:color="auto" w:fill="FFFFFF" w:themeFill="background1"/>
            <w:vAlign w:val="center"/>
            <w:hideMark/>
          </w:tcPr>
          <w:p w14:paraId="02728105" w14:textId="0620F763"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0.257</w:t>
            </w:r>
            <w:r>
              <w:rPr>
                <w:rStyle w:val="eop"/>
                <w:color w:val="111111"/>
              </w:rPr>
              <w:t> </w:t>
            </w:r>
          </w:p>
        </w:tc>
        <w:tc>
          <w:tcPr>
            <w:tcW w:w="1050" w:type="dxa"/>
            <w:shd w:val="clear" w:color="auto" w:fill="FFFFFF" w:themeFill="background1"/>
            <w:vAlign w:val="center"/>
            <w:hideMark/>
          </w:tcPr>
          <w:p w14:paraId="233F52C4" w14:textId="7A32CEE6"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1.312</w:t>
            </w:r>
            <w:r>
              <w:rPr>
                <w:rStyle w:val="eop"/>
                <w:color w:val="111111"/>
              </w:rPr>
              <w:t> </w:t>
            </w:r>
          </w:p>
        </w:tc>
        <w:tc>
          <w:tcPr>
            <w:tcW w:w="1315" w:type="dxa"/>
            <w:gridSpan w:val="3"/>
            <w:shd w:val="clear" w:color="auto" w:fill="FFFFFF" w:themeFill="background1"/>
            <w:vAlign w:val="center"/>
            <w:hideMark/>
          </w:tcPr>
          <w:p w14:paraId="5531304B" w14:textId="2DEEF315"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1.052</w:t>
            </w:r>
            <w:r>
              <w:rPr>
                <w:rStyle w:val="eop"/>
                <w:color w:val="111111"/>
              </w:rPr>
              <w:t> </w:t>
            </w:r>
          </w:p>
        </w:tc>
        <w:tc>
          <w:tcPr>
            <w:tcW w:w="1050" w:type="dxa"/>
            <w:shd w:val="clear" w:color="auto" w:fill="FFFFFF" w:themeFill="background1"/>
            <w:vAlign w:val="center"/>
            <w:hideMark/>
          </w:tcPr>
          <w:p w14:paraId="09D06E19" w14:textId="1605E431"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1.345</w:t>
            </w:r>
            <w:r>
              <w:rPr>
                <w:rStyle w:val="eop"/>
                <w:color w:val="111111"/>
              </w:rPr>
              <w:t> </w:t>
            </w:r>
          </w:p>
        </w:tc>
        <w:tc>
          <w:tcPr>
            <w:tcW w:w="1165" w:type="dxa"/>
            <w:gridSpan w:val="2"/>
            <w:shd w:val="clear" w:color="auto" w:fill="FFFFFF" w:themeFill="background1"/>
            <w:vAlign w:val="center"/>
            <w:hideMark/>
          </w:tcPr>
          <w:p w14:paraId="0BC3E684" w14:textId="2D42BDF4"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 0.256</w:t>
            </w:r>
            <w:r>
              <w:rPr>
                <w:rStyle w:val="eop"/>
                <w:color w:val="111111"/>
              </w:rPr>
              <w:t> </w:t>
            </w:r>
          </w:p>
        </w:tc>
      </w:tr>
      <w:tr w:rsidR="000B18FA" w:rsidRPr="00CF11DB" w14:paraId="1EC82167" w14:textId="77777777" w:rsidTr="00B075CC">
        <w:trPr>
          <w:gridAfter w:val="1"/>
          <w:wAfter w:w="1165" w:type="dxa"/>
          <w:trHeight w:val="224"/>
          <w:jc w:val="center"/>
        </w:trPr>
        <w:tc>
          <w:tcPr>
            <w:tcW w:w="1488" w:type="dxa"/>
            <w:shd w:val="clear" w:color="auto" w:fill="FFFFFF" w:themeFill="background1"/>
            <w:vAlign w:val="center"/>
            <w:hideMark/>
          </w:tcPr>
          <w:p w14:paraId="5A9895C0"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21.2.2020</w:t>
            </w:r>
          </w:p>
        </w:tc>
        <w:tc>
          <w:tcPr>
            <w:tcW w:w="1165" w:type="dxa"/>
            <w:shd w:val="clear" w:color="auto" w:fill="FFFFFF" w:themeFill="background1"/>
            <w:vAlign w:val="center"/>
            <w:hideMark/>
          </w:tcPr>
          <w:p w14:paraId="6243C434" w14:textId="2390296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0.863</w:t>
            </w:r>
            <w:r>
              <w:rPr>
                <w:rStyle w:val="eop"/>
                <w:color w:val="111111"/>
              </w:rPr>
              <w:t> </w:t>
            </w:r>
          </w:p>
        </w:tc>
        <w:tc>
          <w:tcPr>
            <w:tcW w:w="1050" w:type="dxa"/>
            <w:shd w:val="clear" w:color="auto" w:fill="FFFFFF" w:themeFill="background1"/>
            <w:vAlign w:val="center"/>
            <w:hideMark/>
          </w:tcPr>
          <w:p w14:paraId="6FCEEE3D" w14:textId="397D7180"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0.868</w:t>
            </w:r>
            <w:r>
              <w:rPr>
                <w:rStyle w:val="eop"/>
                <w:color w:val="111111"/>
              </w:rPr>
              <w:t> </w:t>
            </w:r>
          </w:p>
        </w:tc>
        <w:tc>
          <w:tcPr>
            <w:tcW w:w="1315" w:type="dxa"/>
            <w:gridSpan w:val="3"/>
            <w:shd w:val="clear" w:color="auto" w:fill="FFFFFF" w:themeFill="background1"/>
            <w:vAlign w:val="center"/>
            <w:hideMark/>
          </w:tcPr>
          <w:p w14:paraId="587F63A4" w14:textId="45368385"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1.248</w:t>
            </w:r>
            <w:r>
              <w:rPr>
                <w:rStyle w:val="eop"/>
                <w:color w:val="111111"/>
              </w:rPr>
              <w:t> </w:t>
            </w:r>
          </w:p>
        </w:tc>
        <w:tc>
          <w:tcPr>
            <w:tcW w:w="1050" w:type="dxa"/>
            <w:shd w:val="clear" w:color="auto" w:fill="FFFFFF" w:themeFill="background1"/>
            <w:vAlign w:val="center"/>
            <w:hideMark/>
          </w:tcPr>
          <w:p w14:paraId="6BC2A5BF" w14:textId="273512F2"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1.166</w:t>
            </w:r>
            <w:r>
              <w:rPr>
                <w:rStyle w:val="eop"/>
                <w:color w:val="111111"/>
              </w:rPr>
              <w:t> </w:t>
            </w:r>
          </w:p>
        </w:tc>
        <w:tc>
          <w:tcPr>
            <w:tcW w:w="1165" w:type="dxa"/>
            <w:gridSpan w:val="2"/>
            <w:shd w:val="clear" w:color="auto" w:fill="FFFFFF" w:themeFill="background1"/>
            <w:vAlign w:val="center"/>
            <w:hideMark/>
          </w:tcPr>
          <w:p w14:paraId="0FAF178E" w14:textId="29F6F7CA"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 0.862</w:t>
            </w:r>
            <w:r>
              <w:rPr>
                <w:rStyle w:val="eop"/>
                <w:color w:val="111111"/>
              </w:rPr>
              <w:t> </w:t>
            </w:r>
          </w:p>
        </w:tc>
      </w:tr>
      <w:tr w:rsidR="000B18FA" w:rsidRPr="00CF11DB" w14:paraId="5939E1A7" w14:textId="77777777" w:rsidTr="00F77A09">
        <w:trPr>
          <w:gridAfter w:val="1"/>
          <w:wAfter w:w="1165" w:type="dxa"/>
          <w:trHeight w:val="224"/>
          <w:jc w:val="center"/>
        </w:trPr>
        <w:tc>
          <w:tcPr>
            <w:tcW w:w="1488" w:type="dxa"/>
            <w:shd w:val="clear" w:color="auto" w:fill="FFFFFF" w:themeFill="background1"/>
            <w:vAlign w:val="center"/>
          </w:tcPr>
          <w:p w14:paraId="15163CBD" w14:textId="659D1A6C"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24.2.2020</w:t>
            </w:r>
          </w:p>
        </w:tc>
        <w:tc>
          <w:tcPr>
            <w:tcW w:w="1165" w:type="dxa"/>
            <w:shd w:val="clear" w:color="auto" w:fill="FFFFFF" w:themeFill="background1"/>
            <w:vAlign w:val="center"/>
          </w:tcPr>
          <w:p w14:paraId="4F3C1C41" w14:textId="6D71F2D9"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-4.19***</w:t>
            </w:r>
            <w:r>
              <w:rPr>
                <w:rStyle w:val="eop"/>
                <w:color w:val="111111"/>
              </w:rPr>
              <w:t> </w:t>
            </w:r>
          </w:p>
        </w:tc>
        <w:tc>
          <w:tcPr>
            <w:tcW w:w="1050" w:type="dxa"/>
            <w:shd w:val="clear" w:color="auto" w:fill="FFFFFF" w:themeFill="background1"/>
            <w:vAlign w:val="center"/>
          </w:tcPr>
          <w:p w14:paraId="5014C1E1" w14:textId="5454C489"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-2.03</w:t>
            </w:r>
            <w:r>
              <w:rPr>
                <w:rStyle w:val="eop"/>
                <w:color w:val="111111"/>
              </w:rPr>
              <w:t> </w:t>
            </w:r>
          </w:p>
        </w:tc>
        <w:tc>
          <w:tcPr>
            <w:tcW w:w="1315" w:type="dxa"/>
            <w:gridSpan w:val="3"/>
            <w:shd w:val="clear" w:color="auto" w:fill="FFFFFF" w:themeFill="background1"/>
            <w:vAlign w:val="center"/>
          </w:tcPr>
          <w:p w14:paraId="475EAD87" w14:textId="738D2097"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-11.66***</w:t>
            </w:r>
            <w:r>
              <w:rPr>
                <w:rStyle w:val="eop"/>
                <w:color w:val="111111"/>
              </w:rPr>
              <w:t> </w:t>
            </w:r>
          </w:p>
        </w:tc>
        <w:tc>
          <w:tcPr>
            <w:tcW w:w="1050" w:type="dxa"/>
            <w:shd w:val="clear" w:color="auto" w:fill="FFFFFF" w:themeFill="background1"/>
            <w:vAlign w:val="center"/>
          </w:tcPr>
          <w:p w14:paraId="1633F740" w14:textId="07F37534"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-2.24**</w:t>
            </w:r>
            <w:r>
              <w:rPr>
                <w:rStyle w:val="eop"/>
                <w:color w:val="111111"/>
              </w:rPr>
              <w:t> </w:t>
            </w:r>
          </w:p>
        </w:tc>
        <w:tc>
          <w:tcPr>
            <w:tcW w:w="1165" w:type="dxa"/>
            <w:gridSpan w:val="2"/>
            <w:shd w:val="clear" w:color="auto" w:fill="FFFFFF" w:themeFill="background1"/>
            <w:vAlign w:val="center"/>
          </w:tcPr>
          <w:p w14:paraId="62A1189B" w14:textId="40F9BFA4"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-3.41***</w:t>
            </w:r>
            <w:r>
              <w:rPr>
                <w:rStyle w:val="eop"/>
                <w:color w:val="111111"/>
              </w:rPr>
              <w:t> </w:t>
            </w:r>
          </w:p>
        </w:tc>
      </w:tr>
      <w:tr w:rsidR="000B18FA" w:rsidRPr="00CF11DB" w14:paraId="0FF9A58D" w14:textId="77777777" w:rsidTr="00F77A09">
        <w:trPr>
          <w:gridAfter w:val="1"/>
          <w:wAfter w:w="1165" w:type="dxa"/>
          <w:trHeight w:val="224"/>
          <w:jc w:val="center"/>
        </w:trPr>
        <w:tc>
          <w:tcPr>
            <w:tcW w:w="1488" w:type="dxa"/>
            <w:shd w:val="clear" w:color="auto" w:fill="FFFFFF" w:themeFill="background1"/>
            <w:vAlign w:val="center"/>
          </w:tcPr>
          <w:p w14:paraId="4ED38990" w14:textId="7B99EC75"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25.2.2020</w:t>
            </w:r>
          </w:p>
        </w:tc>
        <w:tc>
          <w:tcPr>
            <w:tcW w:w="1165" w:type="dxa"/>
            <w:shd w:val="clear" w:color="auto" w:fill="FFFFFF" w:themeFill="background1"/>
            <w:vAlign w:val="center"/>
          </w:tcPr>
          <w:p w14:paraId="5D8569E9" w14:textId="6E9E37CA"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-2.8***</w:t>
            </w:r>
            <w:r>
              <w:rPr>
                <w:rStyle w:val="eop"/>
                <w:color w:val="111111"/>
              </w:rPr>
              <w:t> </w:t>
            </w:r>
          </w:p>
        </w:tc>
        <w:tc>
          <w:tcPr>
            <w:tcW w:w="1050" w:type="dxa"/>
            <w:shd w:val="clear" w:color="auto" w:fill="FFFFFF" w:themeFill="background1"/>
            <w:vAlign w:val="center"/>
          </w:tcPr>
          <w:p w14:paraId="623D0295" w14:textId="148C533E"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-1.75</w:t>
            </w:r>
            <w:r>
              <w:rPr>
                <w:rStyle w:val="eop"/>
                <w:color w:val="111111"/>
              </w:rPr>
              <w:t> </w:t>
            </w:r>
          </w:p>
        </w:tc>
        <w:tc>
          <w:tcPr>
            <w:tcW w:w="1315" w:type="dxa"/>
            <w:gridSpan w:val="3"/>
            <w:shd w:val="clear" w:color="auto" w:fill="FFFFFF" w:themeFill="background1"/>
            <w:vAlign w:val="center"/>
          </w:tcPr>
          <w:p w14:paraId="59990065" w14:textId="62233547"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-4.203***</w:t>
            </w:r>
            <w:r>
              <w:rPr>
                <w:rStyle w:val="eop"/>
                <w:color w:val="111111"/>
              </w:rPr>
              <w:t> </w:t>
            </w:r>
          </w:p>
        </w:tc>
        <w:tc>
          <w:tcPr>
            <w:tcW w:w="1050" w:type="dxa"/>
            <w:shd w:val="clear" w:color="auto" w:fill="FFFFFF" w:themeFill="background1"/>
            <w:vAlign w:val="center"/>
          </w:tcPr>
          <w:p w14:paraId="5DB0FC9B" w14:textId="07A1EBC6"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-1.63</w:t>
            </w:r>
            <w:r>
              <w:rPr>
                <w:rStyle w:val="eop"/>
                <w:color w:val="111111"/>
              </w:rPr>
              <w:t> </w:t>
            </w:r>
          </w:p>
        </w:tc>
        <w:tc>
          <w:tcPr>
            <w:tcW w:w="1165" w:type="dxa"/>
            <w:gridSpan w:val="2"/>
            <w:shd w:val="clear" w:color="auto" w:fill="FFFFFF" w:themeFill="background1"/>
            <w:vAlign w:val="center"/>
          </w:tcPr>
          <w:p w14:paraId="69D79EF2" w14:textId="239CD20A"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-2.74***</w:t>
            </w:r>
            <w:r>
              <w:rPr>
                <w:rStyle w:val="eop"/>
                <w:color w:val="111111"/>
              </w:rPr>
              <w:t> </w:t>
            </w:r>
          </w:p>
        </w:tc>
      </w:tr>
      <w:tr w:rsidR="000B18FA" w:rsidRPr="00CF11DB" w14:paraId="2D6D5546" w14:textId="77777777" w:rsidTr="00F77A09">
        <w:trPr>
          <w:gridAfter w:val="1"/>
          <w:wAfter w:w="1165" w:type="dxa"/>
          <w:trHeight w:val="224"/>
          <w:jc w:val="center"/>
        </w:trPr>
        <w:tc>
          <w:tcPr>
            <w:tcW w:w="1488" w:type="dxa"/>
            <w:shd w:val="clear" w:color="auto" w:fill="FFFFFF" w:themeFill="background1"/>
            <w:vAlign w:val="center"/>
          </w:tcPr>
          <w:p w14:paraId="17EDB475" w14:textId="25D18F42"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26.2.2020</w:t>
            </w:r>
          </w:p>
        </w:tc>
        <w:tc>
          <w:tcPr>
            <w:tcW w:w="1165" w:type="dxa"/>
            <w:shd w:val="clear" w:color="auto" w:fill="FFFFFF" w:themeFill="background1"/>
            <w:vAlign w:val="center"/>
          </w:tcPr>
          <w:p w14:paraId="53651AD4" w14:textId="77329E9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-0.48</w:t>
            </w:r>
            <w:r>
              <w:rPr>
                <w:rStyle w:val="eop"/>
                <w:color w:val="111111"/>
              </w:rPr>
              <w:t> </w:t>
            </w:r>
          </w:p>
        </w:tc>
        <w:tc>
          <w:tcPr>
            <w:tcW w:w="1050" w:type="dxa"/>
            <w:shd w:val="clear" w:color="auto" w:fill="FFFFFF" w:themeFill="background1"/>
            <w:vAlign w:val="center"/>
          </w:tcPr>
          <w:p w14:paraId="1DA9DBE6" w14:textId="3BC60387"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-0.53</w:t>
            </w:r>
            <w:r>
              <w:rPr>
                <w:rStyle w:val="eop"/>
                <w:color w:val="111111"/>
              </w:rPr>
              <w:t> </w:t>
            </w:r>
          </w:p>
        </w:tc>
        <w:tc>
          <w:tcPr>
            <w:tcW w:w="1315" w:type="dxa"/>
            <w:gridSpan w:val="3"/>
            <w:shd w:val="clear" w:color="auto" w:fill="FFFFFF" w:themeFill="background1"/>
            <w:vAlign w:val="center"/>
          </w:tcPr>
          <w:p w14:paraId="12AFAA4C" w14:textId="393C6166"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-0.12</w:t>
            </w:r>
            <w:r>
              <w:rPr>
                <w:rStyle w:val="eop"/>
                <w:color w:val="111111"/>
              </w:rPr>
              <w:t> </w:t>
            </w:r>
          </w:p>
        </w:tc>
        <w:tc>
          <w:tcPr>
            <w:tcW w:w="1050" w:type="dxa"/>
            <w:shd w:val="clear" w:color="auto" w:fill="FFFFFF" w:themeFill="background1"/>
            <w:vAlign w:val="center"/>
          </w:tcPr>
          <w:p w14:paraId="3769E105" w14:textId="015989D2"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-0.07</w:t>
            </w:r>
            <w:r>
              <w:rPr>
                <w:rStyle w:val="eop"/>
                <w:color w:val="111111"/>
              </w:rPr>
              <w:t> </w:t>
            </w:r>
          </w:p>
        </w:tc>
        <w:tc>
          <w:tcPr>
            <w:tcW w:w="1165" w:type="dxa"/>
            <w:gridSpan w:val="2"/>
            <w:shd w:val="clear" w:color="auto" w:fill="FFFFFF" w:themeFill="background1"/>
            <w:vAlign w:val="center"/>
          </w:tcPr>
          <w:p w14:paraId="7F8CC264" w14:textId="682EEAB4"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-0.47</w:t>
            </w:r>
            <w:r>
              <w:rPr>
                <w:rStyle w:val="eop"/>
                <w:color w:val="111111"/>
              </w:rPr>
              <w:t> </w:t>
            </w:r>
          </w:p>
        </w:tc>
      </w:tr>
      <w:tr w:rsidR="000B18FA" w:rsidRPr="00CF11DB" w14:paraId="3BE6D6B0" w14:textId="77777777" w:rsidTr="00F77A09">
        <w:trPr>
          <w:gridAfter w:val="1"/>
          <w:wAfter w:w="1165" w:type="dxa"/>
          <w:trHeight w:val="224"/>
          <w:jc w:val="center"/>
        </w:trPr>
        <w:tc>
          <w:tcPr>
            <w:tcW w:w="1488" w:type="dxa"/>
            <w:shd w:val="clear" w:color="auto" w:fill="FFFFFF" w:themeFill="background1"/>
            <w:vAlign w:val="center"/>
          </w:tcPr>
          <w:p w14:paraId="3262F6CC" w14:textId="69DB62E3"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27.2.2020</w:t>
            </w:r>
          </w:p>
        </w:tc>
        <w:tc>
          <w:tcPr>
            <w:tcW w:w="1165" w:type="dxa"/>
            <w:shd w:val="clear" w:color="auto" w:fill="FFFFFF" w:themeFill="background1"/>
            <w:vAlign w:val="center"/>
          </w:tcPr>
          <w:p w14:paraId="71A359C9" w14:textId="6A0F0C3B"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-0.19</w:t>
            </w:r>
            <w:r>
              <w:rPr>
                <w:rStyle w:val="eop"/>
                <w:color w:val="111111"/>
              </w:rPr>
              <w:t> </w:t>
            </w:r>
          </w:p>
        </w:tc>
        <w:tc>
          <w:tcPr>
            <w:tcW w:w="1050" w:type="dxa"/>
            <w:shd w:val="clear" w:color="auto" w:fill="FFFFFF" w:themeFill="background1"/>
            <w:vAlign w:val="center"/>
          </w:tcPr>
          <w:p w14:paraId="1A2CD66C" w14:textId="00EDBC77"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-0.26</w:t>
            </w:r>
            <w:r>
              <w:rPr>
                <w:rStyle w:val="eop"/>
                <w:color w:val="111111"/>
              </w:rPr>
              <w:t> </w:t>
            </w:r>
          </w:p>
        </w:tc>
        <w:tc>
          <w:tcPr>
            <w:tcW w:w="1315" w:type="dxa"/>
            <w:gridSpan w:val="3"/>
            <w:shd w:val="clear" w:color="auto" w:fill="FFFFFF" w:themeFill="background1"/>
            <w:vAlign w:val="center"/>
          </w:tcPr>
          <w:p w14:paraId="13832854" w14:textId="01BB6039"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0.408</w:t>
            </w:r>
            <w:r>
              <w:rPr>
                <w:rStyle w:val="eop"/>
                <w:color w:val="111111"/>
              </w:rPr>
              <w:t> </w:t>
            </w:r>
          </w:p>
        </w:tc>
        <w:tc>
          <w:tcPr>
            <w:tcW w:w="1050" w:type="dxa"/>
            <w:shd w:val="clear" w:color="auto" w:fill="FFFFFF" w:themeFill="background1"/>
            <w:vAlign w:val="center"/>
          </w:tcPr>
          <w:p w14:paraId="35F98992" w14:textId="6917F89A"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0.191</w:t>
            </w:r>
            <w:r>
              <w:rPr>
                <w:rStyle w:val="eop"/>
                <w:color w:val="111111"/>
              </w:rPr>
              <w:t> </w:t>
            </w:r>
          </w:p>
        </w:tc>
        <w:tc>
          <w:tcPr>
            <w:tcW w:w="1165" w:type="dxa"/>
            <w:gridSpan w:val="2"/>
            <w:shd w:val="clear" w:color="auto" w:fill="FFFFFF" w:themeFill="background1"/>
            <w:vAlign w:val="center"/>
          </w:tcPr>
          <w:p w14:paraId="70265028" w14:textId="0E93B48A"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-0.18</w:t>
            </w:r>
            <w:r>
              <w:rPr>
                <w:rStyle w:val="eop"/>
                <w:color w:val="111111"/>
              </w:rPr>
              <w:t> </w:t>
            </w:r>
          </w:p>
        </w:tc>
      </w:tr>
      <w:tr w:rsidR="000B18FA" w:rsidRPr="00CF11DB" w14:paraId="183A798C" w14:textId="77777777" w:rsidTr="00F77A09">
        <w:trPr>
          <w:gridAfter w:val="1"/>
          <w:wAfter w:w="1165" w:type="dxa"/>
          <w:trHeight w:val="224"/>
          <w:jc w:val="center"/>
        </w:trPr>
        <w:tc>
          <w:tcPr>
            <w:tcW w:w="1488" w:type="dxa"/>
            <w:shd w:val="clear" w:color="auto" w:fill="FFFFFF" w:themeFill="background1"/>
            <w:vAlign w:val="center"/>
          </w:tcPr>
          <w:p w14:paraId="6A5890BD" w14:textId="4F6D911A"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28.2.2020</w:t>
            </w:r>
          </w:p>
        </w:tc>
        <w:tc>
          <w:tcPr>
            <w:tcW w:w="1165" w:type="dxa"/>
            <w:shd w:val="clear" w:color="auto" w:fill="FFFFFF" w:themeFill="background1"/>
            <w:vAlign w:val="center"/>
          </w:tcPr>
          <w:p w14:paraId="1EF233C1" w14:textId="352D7BD8"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-0.65</w:t>
            </w:r>
            <w:r>
              <w:rPr>
                <w:rStyle w:val="eop"/>
                <w:color w:val="111111"/>
              </w:rPr>
              <w:t> </w:t>
            </w:r>
          </w:p>
        </w:tc>
        <w:tc>
          <w:tcPr>
            <w:tcW w:w="1050" w:type="dxa"/>
            <w:shd w:val="clear" w:color="auto" w:fill="FFFFFF" w:themeFill="background1"/>
            <w:vAlign w:val="center"/>
          </w:tcPr>
          <w:p w14:paraId="52E07BAB" w14:textId="48F62368"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-0.76</w:t>
            </w:r>
            <w:r>
              <w:rPr>
                <w:rStyle w:val="eop"/>
                <w:color w:val="111111"/>
              </w:rPr>
              <w:t> </w:t>
            </w:r>
          </w:p>
        </w:tc>
        <w:tc>
          <w:tcPr>
            <w:tcW w:w="1315" w:type="dxa"/>
            <w:gridSpan w:val="3"/>
            <w:shd w:val="clear" w:color="auto" w:fill="FFFFFF" w:themeFill="background1"/>
            <w:vAlign w:val="center"/>
          </w:tcPr>
          <w:p w14:paraId="42563E57" w14:textId="4CD19F00"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-1.527</w:t>
            </w:r>
            <w:r>
              <w:rPr>
                <w:rStyle w:val="eop"/>
                <w:color w:val="111111"/>
              </w:rPr>
              <w:t> </w:t>
            </w:r>
          </w:p>
        </w:tc>
        <w:tc>
          <w:tcPr>
            <w:tcW w:w="1050" w:type="dxa"/>
            <w:shd w:val="clear" w:color="auto" w:fill="FFFFFF" w:themeFill="background1"/>
            <w:vAlign w:val="center"/>
          </w:tcPr>
          <w:p w14:paraId="4BA90F22" w14:textId="0B1DB4BF"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-0.88</w:t>
            </w:r>
            <w:r>
              <w:rPr>
                <w:rStyle w:val="eop"/>
                <w:color w:val="111111"/>
              </w:rPr>
              <w:t> </w:t>
            </w:r>
          </w:p>
        </w:tc>
        <w:tc>
          <w:tcPr>
            <w:tcW w:w="1165" w:type="dxa"/>
            <w:gridSpan w:val="2"/>
            <w:shd w:val="clear" w:color="auto" w:fill="FFFFFF" w:themeFill="background1"/>
            <w:vAlign w:val="center"/>
          </w:tcPr>
          <w:p w14:paraId="03E77F58" w14:textId="1050C56D"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-0.63</w:t>
            </w:r>
            <w:r>
              <w:rPr>
                <w:rStyle w:val="eop"/>
                <w:color w:val="111111"/>
              </w:rPr>
              <w:t> </w:t>
            </w:r>
          </w:p>
        </w:tc>
      </w:tr>
      <w:tr w:rsidR="000B18FA" w:rsidRPr="00CF11DB" w14:paraId="2337C4CF" w14:textId="77777777" w:rsidTr="00F77A09">
        <w:trPr>
          <w:gridAfter w:val="1"/>
          <w:wAfter w:w="1165" w:type="dxa"/>
          <w:trHeight w:val="224"/>
          <w:jc w:val="center"/>
        </w:trPr>
        <w:tc>
          <w:tcPr>
            <w:tcW w:w="1488" w:type="dxa"/>
            <w:shd w:val="clear" w:color="auto" w:fill="FFFFFF" w:themeFill="background1"/>
            <w:vAlign w:val="center"/>
          </w:tcPr>
          <w:p w14:paraId="6F8FFE97" w14:textId="47E0E26C"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2.3.2020</w:t>
            </w:r>
          </w:p>
        </w:tc>
        <w:tc>
          <w:tcPr>
            <w:tcW w:w="1165" w:type="dxa"/>
            <w:shd w:val="clear" w:color="auto" w:fill="FFFFFF" w:themeFill="background1"/>
            <w:vAlign w:val="center"/>
          </w:tcPr>
          <w:p w14:paraId="216CE8EB" w14:textId="2F38234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1.797</w:t>
            </w:r>
            <w:r>
              <w:rPr>
                <w:rStyle w:val="eop"/>
                <w:color w:val="111111"/>
              </w:rPr>
              <w:t> </w:t>
            </w:r>
          </w:p>
        </w:tc>
        <w:tc>
          <w:tcPr>
            <w:tcW w:w="1050" w:type="dxa"/>
            <w:shd w:val="clear" w:color="auto" w:fill="FFFFFF" w:themeFill="background1"/>
            <w:vAlign w:val="center"/>
          </w:tcPr>
          <w:p w14:paraId="5B5FA3D9" w14:textId="3131CB6E"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1.335</w:t>
            </w:r>
            <w:r>
              <w:rPr>
                <w:rStyle w:val="eop"/>
                <w:color w:val="111111"/>
              </w:rPr>
              <w:t> </w:t>
            </w:r>
          </w:p>
        </w:tc>
        <w:tc>
          <w:tcPr>
            <w:tcW w:w="1315" w:type="dxa"/>
            <w:gridSpan w:val="3"/>
            <w:shd w:val="clear" w:color="auto" w:fill="FFFFFF" w:themeFill="background1"/>
            <w:vAlign w:val="center"/>
          </w:tcPr>
          <w:p w14:paraId="3081B0F0" w14:textId="23FEF576"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3.738***</w:t>
            </w:r>
            <w:r>
              <w:rPr>
                <w:rStyle w:val="eop"/>
                <w:color w:val="111111"/>
              </w:rPr>
              <w:t> </w:t>
            </w:r>
          </w:p>
        </w:tc>
        <w:tc>
          <w:tcPr>
            <w:tcW w:w="1050" w:type="dxa"/>
            <w:shd w:val="clear" w:color="auto" w:fill="FFFFFF" w:themeFill="background1"/>
            <w:vAlign w:val="center"/>
          </w:tcPr>
          <w:p w14:paraId="5D2BD6E4" w14:textId="44738DF7"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1.835</w:t>
            </w:r>
            <w:r>
              <w:rPr>
                <w:rStyle w:val="eop"/>
                <w:color w:val="111111"/>
              </w:rPr>
              <w:t> </w:t>
            </w:r>
          </w:p>
        </w:tc>
        <w:tc>
          <w:tcPr>
            <w:tcW w:w="1165" w:type="dxa"/>
            <w:gridSpan w:val="2"/>
            <w:shd w:val="clear" w:color="auto" w:fill="FFFFFF" w:themeFill="background1"/>
            <w:vAlign w:val="center"/>
          </w:tcPr>
          <w:p w14:paraId="24196D59" w14:textId="213A4F3C"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 1.792</w:t>
            </w:r>
            <w:r>
              <w:rPr>
                <w:rStyle w:val="eop"/>
                <w:color w:val="111111"/>
              </w:rPr>
              <w:t> </w:t>
            </w:r>
          </w:p>
        </w:tc>
      </w:tr>
      <w:tr w:rsidR="000B18FA" w:rsidRPr="00CF11DB" w14:paraId="3501EA36" w14:textId="77777777" w:rsidTr="00B075CC">
        <w:trPr>
          <w:gridAfter w:val="1"/>
          <w:wAfter w:w="1165" w:type="dxa"/>
          <w:trHeight w:val="224"/>
          <w:jc w:val="center"/>
        </w:trPr>
        <w:tc>
          <w:tcPr>
            <w:tcW w:w="1488" w:type="dxa"/>
            <w:shd w:val="clear" w:color="auto" w:fill="FFFFFF" w:themeFill="background1"/>
            <w:vAlign w:val="center"/>
            <w:hideMark/>
          </w:tcPr>
          <w:p w14:paraId="14FDD3E8"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3.3.2020</w:t>
            </w:r>
          </w:p>
        </w:tc>
        <w:tc>
          <w:tcPr>
            <w:tcW w:w="1165" w:type="dxa"/>
            <w:shd w:val="clear" w:color="auto" w:fill="FFFFFF" w:themeFill="background1"/>
            <w:vAlign w:val="center"/>
            <w:hideMark/>
          </w:tcPr>
          <w:p w14:paraId="79AB94B3" w14:textId="404DCC99"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0.256</w:t>
            </w:r>
            <w:r>
              <w:rPr>
                <w:rStyle w:val="eop"/>
                <w:color w:val="111111"/>
              </w:rPr>
              <w:t> </w:t>
            </w:r>
          </w:p>
        </w:tc>
        <w:tc>
          <w:tcPr>
            <w:tcW w:w="1050" w:type="dxa"/>
            <w:shd w:val="clear" w:color="auto" w:fill="FFFFFF" w:themeFill="background1"/>
            <w:vAlign w:val="center"/>
            <w:hideMark/>
          </w:tcPr>
          <w:p w14:paraId="0130EBBD" w14:textId="690C643F"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0.267</w:t>
            </w:r>
            <w:r>
              <w:rPr>
                <w:rStyle w:val="eop"/>
                <w:color w:val="111111"/>
              </w:rPr>
              <w:t> </w:t>
            </w:r>
          </w:p>
        </w:tc>
        <w:tc>
          <w:tcPr>
            <w:tcW w:w="1315" w:type="dxa"/>
            <w:gridSpan w:val="3"/>
            <w:shd w:val="clear" w:color="auto" w:fill="FFFFFF" w:themeFill="background1"/>
            <w:vAlign w:val="center"/>
            <w:hideMark/>
          </w:tcPr>
          <w:p w14:paraId="73A4CBCA" w14:textId="0197AB89"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0.089</w:t>
            </w:r>
            <w:r>
              <w:rPr>
                <w:rStyle w:val="eop"/>
                <w:color w:val="111111"/>
              </w:rPr>
              <w:t> </w:t>
            </w:r>
          </w:p>
        </w:tc>
        <w:tc>
          <w:tcPr>
            <w:tcW w:w="1050" w:type="dxa"/>
            <w:shd w:val="clear" w:color="auto" w:fill="FFFFFF" w:themeFill="background1"/>
            <w:vAlign w:val="center"/>
            <w:hideMark/>
          </w:tcPr>
          <w:p w14:paraId="4D9BAB6F" w14:textId="316789C5"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0.062</w:t>
            </w:r>
            <w:r>
              <w:rPr>
                <w:rStyle w:val="eop"/>
                <w:color w:val="111111"/>
              </w:rPr>
              <w:t> </w:t>
            </w:r>
          </w:p>
        </w:tc>
        <w:tc>
          <w:tcPr>
            <w:tcW w:w="1165" w:type="dxa"/>
            <w:gridSpan w:val="2"/>
            <w:shd w:val="clear" w:color="auto" w:fill="FFFFFF" w:themeFill="background1"/>
            <w:vAlign w:val="center"/>
            <w:hideMark/>
          </w:tcPr>
          <w:p w14:paraId="46F148B2" w14:textId="347F11BA"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 0.255</w:t>
            </w:r>
            <w:r>
              <w:rPr>
                <w:rStyle w:val="eop"/>
                <w:color w:val="111111"/>
              </w:rPr>
              <w:t> </w:t>
            </w:r>
          </w:p>
        </w:tc>
      </w:tr>
      <w:tr w:rsidR="000B18FA" w:rsidRPr="00CF11DB" w14:paraId="0BAC2143" w14:textId="77777777" w:rsidTr="00B075CC">
        <w:trPr>
          <w:gridAfter w:val="1"/>
          <w:wAfter w:w="1165" w:type="dxa"/>
          <w:trHeight w:val="224"/>
          <w:jc w:val="center"/>
        </w:trPr>
        <w:tc>
          <w:tcPr>
            <w:tcW w:w="1488" w:type="dxa"/>
            <w:shd w:val="clear" w:color="auto" w:fill="FFFFFF" w:themeFill="background1"/>
            <w:vAlign w:val="center"/>
            <w:hideMark/>
          </w:tcPr>
          <w:p w14:paraId="2CF91336"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4.3.2020</w:t>
            </w:r>
          </w:p>
        </w:tc>
        <w:tc>
          <w:tcPr>
            <w:tcW w:w="1165" w:type="dxa"/>
            <w:shd w:val="clear" w:color="auto" w:fill="FFFFFF" w:themeFill="background1"/>
            <w:vAlign w:val="center"/>
            <w:hideMark/>
          </w:tcPr>
          <w:p w14:paraId="5D2C0011" w14:textId="38F46FBC"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-0.37</w:t>
            </w:r>
            <w:r>
              <w:rPr>
                <w:rStyle w:val="eop"/>
                <w:color w:val="111111"/>
              </w:rPr>
              <w:t> </w:t>
            </w:r>
          </w:p>
        </w:tc>
        <w:tc>
          <w:tcPr>
            <w:tcW w:w="1050" w:type="dxa"/>
            <w:shd w:val="clear" w:color="auto" w:fill="FFFFFF" w:themeFill="background1"/>
            <w:vAlign w:val="center"/>
            <w:hideMark/>
          </w:tcPr>
          <w:p w14:paraId="5FF5EF5A" w14:textId="0C09846E"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-0.27</w:t>
            </w:r>
            <w:r>
              <w:rPr>
                <w:rStyle w:val="eop"/>
                <w:color w:val="111111"/>
              </w:rPr>
              <w:t> </w:t>
            </w:r>
          </w:p>
        </w:tc>
        <w:tc>
          <w:tcPr>
            <w:tcW w:w="1315" w:type="dxa"/>
            <w:gridSpan w:val="3"/>
            <w:shd w:val="clear" w:color="auto" w:fill="FFFFFF" w:themeFill="background1"/>
            <w:vAlign w:val="center"/>
            <w:hideMark/>
          </w:tcPr>
          <w:p w14:paraId="18B16B0C" w14:textId="3E4B209F"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0.23</w:t>
            </w:r>
            <w:r>
              <w:rPr>
                <w:rStyle w:val="eop"/>
                <w:color w:val="111111"/>
              </w:rPr>
              <w:t> </w:t>
            </w:r>
          </w:p>
        </w:tc>
        <w:tc>
          <w:tcPr>
            <w:tcW w:w="1050" w:type="dxa"/>
            <w:shd w:val="clear" w:color="auto" w:fill="FFFFFF" w:themeFill="background1"/>
            <w:vAlign w:val="center"/>
            <w:hideMark/>
          </w:tcPr>
          <w:p w14:paraId="49DF11B1" w14:textId="26D274DD"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0.117</w:t>
            </w:r>
            <w:r>
              <w:rPr>
                <w:rStyle w:val="eop"/>
                <w:color w:val="111111"/>
              </w:rPr>
              <w:t> </w:t>
            </w:r>
          </w:p>
        </w:tc>
        <w:tc>
          <w:tcPr>
            <w:tcW w:w="1165" w:type="dxa"/>
            <w:gridSpan w:val="2"/>
            <w:shd w:val="clear" w:color="auto" w:fill="FFFFFF" w:themeFill="background1"/>
            <w:vAlign w:val="center"/>
            <w:hideMark/>
          </w:tcPr>
          <w:p w14:paraId="2E8838CE" w14:textId="31622CBC"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-0.37</w:t>
            </w:r>
            <w:r>
              <w:rPr>
                <w:rStyle w:val="eop"/>
                <w:color w:val="111111"/>
              </w:rPr>
              <w:t> </w:t>
            </w:r>
          </w:p>
        </w:tc>
      </w:tr>
      <w:tr w:rsidR="000B18FA" w:rsidRPr="00CF11DB" w14:paraId="71CD5F0B" w14:textId="77777777" w:rsidTr="00B075CC">
        <w:trPr>
          <w:gridAfter w:val="1"/>
          <w:wAfter w:w="1165" w:type="dxa"/>
          <w:trHeight w:val="224"/>
          <w:jc w:val="center"/>
        </w:trPr>
        <w:tc>
          <w:tcPr>
            <w:tcW w:w="1488" w:type="dxa"/>
            <w:shd w:val="clear" w:color="auto" w:fill="FFFFFF" w:themeFill="background1"/>
            <w:vAlign w:val="center"/>
            <w:hideMark/>
          </w:tcPr>
          <w:p w14:paraId="315B85F3"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5.3.2020</w:t>
            </w:r>
          </w:p>
        </w:tc>
        <w:tc>
          <w:tcPr>
            <w:tcW w:w="1165" w:type="dxa"/>
            <w:shd w:val="clear" w:color="auto" w:fill="FFFFFF" w:themeFill="background1"/>
            <w:vAlign w:val="center"/>
            <w:hideMark/>
          </w:tcPr>
          <w:p w14:paraId="6580B5F9" w14:textId="211AF0AB"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-0.55</w:t>
            </w:r>
            <w:r>
              <w:rPr>
                <w:rStyle w:val="eop"/>
                <w:color w:val="111111"/>
              </w:rPr>
              <w:t> </w:t>
            </w:r>
          </w:p>
        </w:tc>
        <w:tc>
          <w:tcPr>
            <w:tcW w:w="1050" w:type="dxa"/>
            <w:shd w:val="clear" w:color="auto" w:fill="FFFFFF" w:themeFill="background1"/>
            <w:vAlign w:val="center"/>
            <w:hideMark/>
          </w:tcPr>
          <w:p w14:paraId="34F6E959" w14:textId="1E3BE244"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-0.65</w:t>
            </w:r>
            <w:r>
              <w:rPr>
                <w:rStyle w:val="eop"/>
                <w:color w:val="111111"/>
              </w:rPr>
              <w:t> </w:t>
            </w:r>
          </w:p>
        </w:tc>
        <w:tc>
          <w:tcPr>
            <w:tcW w:w="1315" w:type="dxa"/>
            <w:gridSpan w:val="3"/>
            <w:shd w:val="clear" w:color="auto" w:fill="FFFFFF" w:themeFill="background1"/>
            <w:vAlign w:val="center"/>
            <w:hideMark/>
          </w:tcPr>
          <w:p w14:paraId="09B63768" w14:textId="6DBB4719"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-2.726***</w:t>
            </w:r>
            <w:r>
              <w:rPr>
                <w:rStyle w:val="eop"/>
                <w:color w:val="111111"/>
              </w:rPr>
              <w:t> </w:t>
            </w:r>
          </w:p>
        </w:tc>
        <w:tc>
          <w:tcPr>
            <w:tcW w:w="1050" w:type="dxa"/>
            <w:shd w:val="clear" w:color="auto" w:fill="FFFFFF" w:themeFill="background1"/>
            <w:vAlign w:val="center"/>
            <w:hideMark/>
          </w:tcPr>
          <w:p w14:paraId="57C55F4D" w14:textId="4F75F5DB"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-1.34</w:t>
            </w:r>
            <w:r>
              <w:rPr>
                <w:rStyle w:val="eop"/>
                <w:color w:val="111111"/>
              </w:rPr>
              <w:t> </w:t>
            </w:r>
          </w:p>
        </w:tc>
        <w:tc>
          <w:tcPr>
            <w:tcW w:w="1165" w:type="dxa"/>
            <w:gridSpan w:val="2"/>
            <w:shd w:val="clear" w:color="auto" w:fill="FFFFFF" w:themeFill="background1"/>
            <w:vAlign w:val="center"/>
            <w:hideMark/>
          </w:tcPr>
          <w:p w14:paraId="1619311D" w14:textId="054EC558"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-0.55</w:t>
            </w:r>
            <w:r>
              <w:rPr>
                <w:rStyle w:val="eop"/>
                <w:color w:val="111111"/>
              </w:rPr>
              <w:t> </w:t>
            </w:r>
          </w:p>
        </w:tc>
      </w:tr>
      <w:tr w:rsidR="000B18FA" w:rsidRPr="00CF11DB" w14:paraId="37BFF771" w14:textId="77777777" w:rsidTr="00B075CC">
        <w:trPr>
          <w:gridAfter w:val="1"/>
          <w:wAfter w:w="1165" w:type="dxa"/>
          <w:trHeight w:val="224"/>
          <w:jc w:val="center"/>
        </w:trPr>
        <w:tc>
          <w:tcPr>
            <w:tcW w:w="1488" w:type="dxa"/>
            <w:shd w:val="clear" w:color="auto" w:fill="FFFFFF" w:themeFill="background1"/>
            <w:vAlign w:val="center"/>
            <w:hideMark/>
          </w:tcPr>
          <w:p w14:paraId="774211B3"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6.3.2020</w:t>
            </w:r>
          </w:p>
        </w:tc>
        <w:tc>
          <w:tcPr>
            <w:tcW w:w="1165" w:type="dxa"/>
            <w:shd w:val="clear" w:color="auto" w:fill="FFFFFF" w:themeFill="background1"/>
            <w:vAlign w:val="center"/>
            <w:hideMark/>
          </w:tcPr>
          <w:p w14:paraId="5F01519A" w14:textId="193EC28E"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-1.38</w:t>
            </w:r>
            <w:r>
              <w:rPr>
                <w:rStyle w:val="eop"/>
                <w:color w:val="111111"/>
              </w:rPr>
              <w:t> </w:t>
            </w:r>
          </w:p>
        </w:tc>
        <w:tc>
          <w:tcPr>
            <w:tcW w:w="1050" w:type="dxa"/>
            <w:shd w:val="clear" w:color="auto" w:fill="FFFFFF" w:themeFill="background1"/>
            <w:vAlign w:val="center"/>
            <w:hideMark/>
          </w:tcPr>
          <w:p w14:paraId="50467422" w14:textId="66943F35"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-1.05</w:t>
            </w:r>
            <w:r>
              <w:rPr>
                <w:rStyle w:val="eop"/>
                <w:color w:val="111111"/>
              </w:rPr>
              <w:t> </w:t>
            </w:r>
          </w:p>
        </w:tc>
        <w:tc>
          <w:tcPr>
            <w:tcW w:w="1315" w:type="dxa"/>
            <w:gridSpan w:val="3"/>
            <w:shd w:val="clear" w:color="auto" w:fill="FFFFFF" w:themeFill="background1"/>
            <w:vAlign w:val="center"/>
            <w:hideMark/>
          </w:tcPr>
          <w:p w14:paraId="334BD286" w14:textId="08F5BA5F"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-5.26***</w:t>
            </w:r>
            <w:r>
              <w:rPr>
                <w:rStyle w:val="eop"/>
                <w:color w:val="111111"/>
              </w:rPr>
              <w:t> </w:t>
            </w:r>
          </w:p>
        </w:tc>
        <w:tc>
          <w:tcPr>
            <w:tcW w:w="1050" w:type="dxa"/>
            <w:shd w:val="clear" w:color="auto" w:fill="FFFFFF" w:themeFill="background1"/>
            <w:vAlign w:val="center"/>
            <w:hideMark/>
          </w:tcPr>
          <w:p w14:paraId="459BB368" w14:textId="2F0C7DAF"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-1.57</w:t>
            </w:r>
            <w:r>
              <w:rPr>
                <w:rStyle w:val="eop"/>
                <w:color w:val="111111"/>
              </w:rPr>
              <w:t> </w:t>
            </w:r>
          </w:p>
        </w:tc>
        <w:tc>
          <w:tcPr>
            <w:tcW w:w="1165" w:type="dxa"/>
            <w:gridSpan w:val="2"/>
            <w:shd w:val="clear" w:color="auto" w:fill="FFFFFF" w:themeFill="background1"/>
            <w:vAlign w:val="center"/>
            <w:hideMark/>
          </w:tcPr>
          <w:p w14:paraId="530092F4" w14:textId="2F2C97B8"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-1.31</w:t>
            </w:r>
            <w:r>
              <w:rPr>
                <w:rStyle w:val="eop"/>
                <w:color w:val="111111"/>
              </w:rPr>
              <w:t> </w:t>
            </w:r>
          </w:p>
        </w:tc>
      </w:tr>
      <w:tr w:rsidR="000B18FA" w:rsidRPr="00CF11DB" w14:paraId="6901DE0A" w14:textId="77777777" w:rsidTr="00F77A09">
        <w:trPr>
          <w:gridAfter w:val="1"/>
          <w:wAfter w:w="1165" w:type="dxa"/>
          <w:trHeight w:val="224"/>
          <w:jc w:val="center"/>
        </w:trPr>
        <w:tc>
          <w:tcPr>
            <w:tcW w:w="1488" w:type="dxa"/>
            <w:shd w:val="clear" w:color="auto" w:fill="FFFFFF" w:themeFill="background1"/>
            <w:vAlign w:val="center"/>
          </w:tcPr>
          <w:p w14:paraId="7C33C83D" w14:textId="6437AFD5"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9.3.2020</w:t>
            </w:r>
          </w:p>
        </w:tc>
        <w:tc>
          <w:tcPr>
            <w:tcW w:w="1165" w:type="dxa"/>
            <w:shd w:val="clear" w:color="auto" w:fill="FFFFFF" w:themeFill="background1"/>
            <w:vAlign w:val="center"/>
          </w:tcPr>
          <w:p w14:paraId="3412C5EC" w14:textId="14B574C5"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-5.52***</w:t>
            </w:r>
            <w:r>
              <w:rPr>
                <w:rStyle w:val="eop"/>
                <w:color w:val="111111"/>
              </w:rPr>
              <w:t> </w:t>
            </w:r>
          </w:p>
        </w:tc>
        <w:tc>
          <w:tcPr>
            <w:tcW w:w="1050" w:type="dxa"/>
            <w:shd w:val="clear" w:color="auto" w:fill="FFFFFF" w:themeFill="background1"/>
            <w:vAlign w:val="center"/>
          </w:tcPr>
          <w:p w14:paraId="4F3FC0B5" w14:textId="04EB6A2B"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-1.9</w:t>
            </w:r>
            <w:r>
              <w:rPr>
                <w:rStyle w:val="eop"/>
                <w:color w:val="111111"/>
              </w:rPr>
              <w:t> </w:t>
            </w:r>
          </w:p>
        </w:tc>
        <w:tc>
          <w:tcPr>
            <w:tcW w:w="1315" w:type="dxa"/>
            <w:gridSpan w:val="3"/>
            <w:shd w:val="clear" w:color="auto" w:fill="FFFFFF" w:themeFill="background1"/>
            <w:vAlign w:val="center"/>
          </w:tcPr>
          <w:p w14:paraId="5BD0AEA7" w14:textId="0A50281A"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-8.95***</w:t>
            </w:r>
            <w:r>
              <w:rPr>
                <w:rStyle w:val="eop"/>
                <w:color w:val="111111"/>
              </w:rPr>
              <w:t> </w:t>
            </w:r>
          </w:p>
        </w:tc>
        <w:tc>
          <w:tcPr>
            <w:tcW w:w="1050" w:type="dxa"/>
            <w:shd w:val="clear" w:color="auto" w:fill="FFFFFF" w:themeFill="background1"/>
            <w:vAlign w:val="center"/>
          </w:tcPr>
          <w:p w14:paraId="6FC920C5" w14:textId="034AA5EA"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-2.21**</w:t>
            </w:r>
            <w:r>
              <w:rPr>
                <w:rStyle w:val="eop"/>
                <w:color w:val="111111"/>
              </w:rPr>
              <w:t> </w:t>
            </w:r>
          </w:p>
        </w:tc>
        <w:tc>
          <w:tcPr>
            <w:tcW w:w="1165" w:type="dxa"/>
            <w:gridSpan w:val="2"/>
            <w:shd w:val="clear" w:color="auto" w:fill="FFFFFF" w:themeFill="background1"/>
            <w:vAlign w:val="center"/>
          </w:tcPr>
          <w:p w14:paraId="11FB192F" w14:textId="5D26BCEE" w:rsidR="000B18FA" w:rsidRPr="00CF11DB" w:rsidRDefault="000B18FA" w:rsidP="000B18FA">
            <w:pPr>
              <w:spacing w:after="0"/>
              <w:ind w:left="198"/>
              <w:rPr>
                <w:rFonts w:ascii="Times New Roman" w:eastAsia="Times New Roman" w:hAnsi="Times New Roman" w:cs="Times New Roman"/>
                <w:color w:val="111111"/>
                <w:lang w:val="hr-HR" w:eastAsia="hr-HR"/>
              </w:rPr>
            </w:pPr>
            <w:r>
              <w:rPr>
                <w:rStyle w:val="normaltextrun"/>
                <w:color w:val="111111"/>
              </w:rPr>
              <w:t>-3.25***</w:t>
            </w:r>
            <w:r>
              <w:rPr>
                <w:rStyle w:val="eop"/>
                <w:color w:val="111111"/>
              </w:rPr>
              <w:t> </w:t>
            </w:r>
          </w:p>
        </w:tc>
      </w:tr>
      <w:tr w:rsidR="000B18FA" w:rsidRPr="00CF11DB" w14:paraId="5249E731" w14:textId="77777777" w:rsidTr="000B18FA">
        <w:tblPrEx>
          <w:tblW w:w="8398" w:type="dxa"/>
          <w:jc w:val="center"/>
          <w:tblBorders>
            <w:bottom w:val="single" w:sz="4" w:space="0" w:color="auto"/>
          </w:tblBorders>
          <w:shd w:val="clear" w:color="auto" w:fill="FFFFFF" w:themeFill="background1"/>
          <w:tblCellMar>
            <w:left w:w="28" w:type="dxa"/>
            <w:right w:w="28" w:type="dxa"/>
          </w:tblCellMar>
          <w:tblPrExChange w:id="247" w:author="Luka Sikic" w:date="2021-05-12T18:49:00Z">
            <w:tblPrEx>
              <w:tblW w:w="8398" w:type="dxa"/>
              <w:jc w:val="center"/>
              <w:tblBorders>
                <w:bottom w:val="single" w:sz="4" w:space="0" w:color="auto"/>
              </w:tblBorders>
              <w:shd w:val="clear" w:color="auto" w:fill="FFFFFF" w:themeFill="background1"/>
              <w:tblCellMar>
                <w:left w:w="28" w:type="dxa"/>
                <w:right w:w="28" w:type="dxa"/>
              </w:tblCellMar>
            </w:tblPrEx>
          </w:tblPrExChange>
        </w:tblPrEx>
        <w:trPr>
          <w:trHeight w:val="224"/>
          <w:jc w:val="center"/>
          <w:trPrChange w:id="248" w:author="Luka Sikic" w:date="2021-05-12T18:49:00Z">
            <w:trPr>
              <w:trHeight w:val="224"/>
              <w:jc w:val="center"/>
            </w:trPr>
          </w:trPrChange>
        </w:trPr>
        <w:tc>
          <w:tcPr>
            <w:tcW w:w="1488" w:type="dxa"/>
            <w:shd w:val="clear" w:color="auto" w:fill="FFFFFF" w:themeFill="background1"/>
            <w:vAlign w:val="center"/>
            <w:hideMark/>
            <w:tcPrChange w:id="249" w:author="Luka Sikic" w:date="2021-05-12T18:49:00Z">
              <w:tcPr>
                <w:tcW w:w="1488" w:type="dxa"/>
                <w:shd w:val="clear" w:color="auto" w:fill="FFFFFF" w:themeFill="background1"/>
                <w:vAlign w:val="center"/>
                <w:hideMark/>
              </w:tcPr>
            </w:tcPrChange>
          </w:tcPr>
          <w:p w14:paraId="16CCCB33"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10.3.2020</w:t>
            </w:r>
          </w:p>
        </w:tc>
        <w:tc>
          <w:tcPr>
            <w:tcW w:w="1165" w:type="dxa"/>
            <w:shd w:val="clear" w:color="auto" w:fill="FFFFFF" w:themeFill="background1"/>
            <w:vAlign w:val="center"/>
            <w:tcPrChange w:id="250" w:author="Luka Sikic" w:date="2021-05-12T18:49:00Z">
              <w:tcPr>
                <w:tcW w:w="1165" w:type="dxa"/>
                <w:shd w:val="clear" w:color="auto" w:fill="FFFFFF" w:themeFill="background1"/>
                <w:vAlign w:val="center"/>
              </w:tcPr>
            </w:tcPrChange>
          </w:tcPr>
          <w:p w14:paraId="499C2AEF" w14:textId="30B3BE11"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-0.12</w:t>
            </w:r>
            <w:r>
              <w:rPr>
                <w:rStyle w:val="eop"/>
                <w:color w:val="111111"/>
              </w:rPr>
              <w:t> </w:t>
            </w:r>
          </w:p>
        </w:tc>
        <w:tc>
          <w:tcPr>
            <w:tcW w:w="1165" w:type="dxa"/>
            <w:gridSpan w:val="2"/>
            <w:shd w:val="clear" w:color="auto" w:fill="FFFFFF" w:themeFill="background1"/>
            <w:vAlign w:val="center"/>
            <w:hideMark/>
            <w:tcPrChange w:id="251" w:author="Luka Sikic" w:date="2021-05-12T18:49:00Z">
              <w:tcPr>
                <w:tcW w:w="1165" w:type="dxa"/>
                <w:gridSpan w:val="2"/>
                <w:shd w:val="clear" w:color="auto" w:fill="FFFFFF" w:themeFill="background1"/>
                <w:vAlign w:val="center"/>
                <w:hideMark/>
              </w:tcPr>
            </w:tcPrChange>
          </w:tcPr>
          <w:p w14:paraId="22476094" w14:textId="69835A64"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-0.08</w:t>
            </w:r>
            <w:r>
              <w:rPr>
                <w:rStyle w:val="eop"/>
                <w:color w:val="111111"/>
              </w:rPr>
              <w:t> </w:t>
            </w:r>
          </w:p>
        </w:tc>
        <w:tc>
          <w:tcPr>
            <w:tcW w:w="1050" w:type="dxa"/>
            <w:shd w:val="clear" w:color="auto" w:fill="FFFFFF" w:themeFill="background1"/>
            <w:vAlign w:val="center"/>
            <w:hideMark/>
            <w:tcPrChange w:id="252" w:author="Luka Sikic" w:date="2021-05-12T18:49:00Z">
              <w:tcPr>
                <w:tcW w:w="1050" w:type="dxa"/>
                <w:shd w:val="clear" w:color="auto" w:fill="FFFFFF" w:themeFill="background1"/>
                <w:vAlign w:val="center"/>
                <w:hideMark/>
              </w:tcPr>
            </w:tcPrChange>
          </w:tcPr>
          <w:p w14:paraId="61C445AA" w14:textId="1341A957"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-2.8***</w:t>
            </w:r>
            <w:r>
              <w:rPr>
                <w:rStyle w:val="eop"/>
                <w:color w:val="111111"/>
              </w:rPr>
              <w:t> </w:t>
            </w:r>
          </w:p>
        </w:tc>
        <w:tc>
          <w:tcPr>
            <w:tcW w:w="1315" w:type="dxa"/>
            <w:gridSpan w:val="3"/>
            <w:shd w:val="clear" w:color="auto" w:fill="FFFFFF" w:themeFill="background1"/>
            <w:vAlign w:val="center"/>
            <w:hideMark/>
            <w:tcPrChange w:id="253" w:author="Luka Sikic" w:date="2021-05-12T18:49:00Z">
              <w:tcPr>
                <w:tcW w:w="1315" w:type="dxa"/>
                <w:gridSpan w:val="4"/>
                <w:shd w:val="clear" w:color="auto" w:fill="FFFFFF" w:themeFill="background1"/>
                <w:vAlign w:val="center"/>
                <w:hideMark/>
              </w:tcPr>
            </w:tcPrChange>
          </w:tcPr>
          <w:p w14:paraId="51D6C06E" w14:textId="75F543D9"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-1.08</w:t>
            </w:r>
            <w:r>
              <w:rPr>
                <w:rStyle w:val="eop"/>
                <w:color w:val="111111"/>
              </w:rPr>
              <w:t> </w:t>
            </w:r>
          </w:p>
        </w:tc>
        <w:tc>
          <w:tcPr>
            <w:tcW w:w="1050" w:type="dxa"/>
            <w:shd w:val="clear" w:color="auto" w:fill="FFFFFF" w:themeFill="background1"/>
            <w:vAlign w:val="center"/>
            <w:hideMark/>
            <w:tcPrChange w:id="254" w:author="Luka Sikic" w:date="2021-05-12T18:49:00Z">
              <w:tcPr>
                <w:tcW w:w="1050" w:type="dxa"/>
                <w:gridSpan w:val="2"/>
                <w:shd w:val="clear" w:color="auto" w:fill="FFFFFF" w:themeFill="background1"/>
                <w:vAlign w:val="center"/>
                <w:hideMark/>
              </w:tcPr>
            </w:tcPrChange>
          </w:tcPr>
          <w:p w14:paraId="5B7DDA46" w14:textId="684FE32C"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-0.12</w:t>
            </w:r>
            <w:r>
              <w:rPr>
                <w:rStyle w:val="eop"/>
                <w:color w:val="111111"/>
              </w:rPr>
              <w:t> </w:t>
            </w:r>
          </w:p>
        </w:tc>
        <w:tc>
          <w:tcPr>
            <w:tcW w:w="1165" w:type="dxa"/>
            <w:shd w:val="clear" w:color="auto" w:fill="FFFFFF" w:themeFill="background1"/>
            <w:vAlign w:val="center"/>
            <w:tcPrChange w:id="255" w:author="Luka Sikic" w:date="2021-05-12T18:49:00Z">
              <w:tcPr>
                <w:tcW w:w="1165" w:type="dxa"/>
                <w:gridSpan w:val="2"/>
                <w:shd w:val="clear" w:color="auto" w:fill="FFFFFF" w:themeFill="background1"/>
                <w:vAlign w:val="center"/>
              </w:tcPr>
            </w:tcPrChange>
          </w:tcPr>
          <w:p w14:paraId="527128E1" w14:textId="48A10234"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2C1E47FB" w14:textId="77777777" w:rsidTr="000B18FA">
        <w:tblPrEx>
          <w:tblW w:w="8398" w:type="dxa"/>
          <w:jc w:val="center"/>
          <w:tblBorders>
            <w:bottom w:val="single" w:sz="4" w:space="0" w:color="auto"/>
          </w:tblBorders>
          <w:shd w:val="clear" w:color="auto" w:fill="FFFFFF" w:themeFill="background1"/>
          <w:tblCellMar>
            <w:left w:w="28" w:type="dxa"/>
            <w:right w:w="28" w:type="dxa"/>
          </w:tblCellMar>
          <w:tblPrExChange w:id="256" w:author="Luka Sikic" w:date="2021-05-12T18:49:00Z">
            <w:tblPrEx>
              <w:tblW w:w="8398" w:type="dxa"/>
              <w:jc w:val="center"/>
              <w:tblBorders>
                <w:bottom w:val="single" w:sz="4" w:space="0" w:color="auto"/>
              </w:tblBorders>
              <w:shd w:val="clear" w:color="auto" w:fill="FFFFFF" w:themeFill="background1"/>
              <w:tblCellMar>
                <w:left w:w="28" w:type="dxa"/>
                <w:right w:w="28" w:type="dxa"/>
              </w:tblCellMar>
            </w:tblPrEx>
          </w:tblPrExChange>
        </w:tblPrEx>
        <w:trPr>
          <w:trHeight w:val="224"/>
          <w:jc w:val="center"/>
          <w:trPrChange w:id="257" w:author="Luka Sikic" w:date="2021-05-12T18:49:00Z">
            <w:trPr>
              <w:trHeight w:val="224"/>
              <w:jc w:val="center"/>
            </w:trPr>
          </w:trPrChange>
        </w:trPr>
        <w:tc>
          <w:tcPr>
            <w:tcW w:w="1488" w:type="dxa"/>
            <w:shd w:val="clear" w:color="auto" w:fill="FFFFFF" w:themeFill="background1"/>
            <w:vAlign w:val="center"/>
            <w:hideMark/>
            <w:tcPrChange w:id="258" w:author="Luka Sikic" w:date="2021-05-12T18:49:00Z">
              <w:tcPr>
                <w:tcW w:w="1488" w:type="dxa"/>
                <w:shd w:val="clear" w:color="auto" w:fill="FFFFFF" w:themeFill="background1"/>
                <w:vAlign w:val="center"/>
                <w:hideMark/>
              </w:tcPr>
            </w:tcPrChange>
          </w:tcPr>
          <w:p w14:paraId="788E6C00"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11.3.2020</w:t>
            </w:r>
          </w:p>
        </w:tc>
        <w:tc>
          <w:tcPr>
            <w:tcW w:w="1165" w:type="dxa"/>
            <w:shd w:val="clear" w:color="auto" w:fill="FFFFFF" w:themeFill="background1"/>
            <w:vAlign w:val="center"/>
            <w:tcPrChange w:id="259" w:author="Luka Sikic" w:date="2021-05-12T18:49:00Z">
              <w:tcPr>
                <w:tcW w:w="1165" w:type="dxa"/>
                <w:shd w:val="clear" w:color="auto" w:fill="FFFFFF" w:themeFill="background1"/>
                <w:vAlign w:val="center"/>
              </w:tcPr>
            </w:tcPrChange>
          </w:tcPr>
          <w:p w14:paraId="0AD23E4E" w14:textId="13DC869C"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-4.91***</w:t>
            </w:r>
            <w:r>
              <w:rPr>
                <w:color w:val="111111"/>
              </w:rPr>
              <w:t> </w:t>
            </w:r>
          </w:p>
        </w:tc>
        <w:tc>
          <w:tcPr>
            <w:tcW w:w="1165" w:type="dxa"/>
            <w:gridSpan w:val="2"/>
            <w:shd w:val="clear" w:color="auto" w:fill="FFFFFF" w:themeFill="background1"/>
            <w:vAlign w:val="center"/>
            <w:hideMark/>
            <w:tcPrChange w:id="260" w:author="Luka Sikic" w:date="2021-05-12T18:49:00Z">
              <w:tcPr>
                <w:tcW w:w="1165" w:type="dxa"/>
                <w:gridSpan w:val="2"/>
                <w:shd w:val="clear" w:color="auto" w:fill="FFFFFF" w:themeFill="background1"/>
                <w:vAlign w:val="center"/>
                <w:hideMark/>
              </w:tcPr>
            </w:tcPrChange>
          </w:tcPr>
          <w:p w14:paraId="09DAAA84" w14:textId="34C88B80"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-2.26**</w:t>
            </w:r>
            <w:r>
              <w:rPr>
                <w:color w:val="111111"/>
              </w:rPr>
              <w:t> </w:t>
            </w:r>
          </w:p>
        </w:tc>
        <w:tc>
          <w:tcPr>
            <w:tcW w:w="1050" w:type="dxa"/>
            <w:shd w:val="clear" w:color="auto" w:fill="FFFFFF" w:themeFill="background1"/>
            <w:vAlign w:val="center"/>
            <w:hideMark/>
            <w:tcPrChange w:id="261" w:author="Luka Sikic" w:date="2021-05-12T18:49:00Z">
              <w:tcPr>
                <w:tcW w:w="1050" w:type="dxa"/>
                <w:shd w:val="clear" w:color="auto" w:fill="FFFFFF" w:themeFill="background1"/>
                <w:vAlign w:val="center"/>
                <w:hideMark/>
              </w:tcPr>
            </w:tcPrChange>
          </w:tcPr>
          <w:p w14:paraId="49943FAF" w14:textId="6C544286"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-7.922***</w:t>
            </w:r>
            <w:r>
              <w:rPr>
                <w:color w:val="111111"/>
              </w:rPr>
              <w:t> </w:t>
            </w:r>
          </w:p>
        </w:tc>
        <w:tc>
          <w:tcPr>
            <w:tcW w:w="1315" w:type="dxa"/>
            <w:gridSpan w:val="3"/>
            <w:shd w:val="clear" w:color="auto" w:fill="FFFFFF" w:themeFill="background1"/>
            <w:vAlign w:val="center"/>
            <w:hideMark/>
            <w:tcPrChange w:id="262" w:author="Luka Sikic" w:date="2021-05-12T18:49:00Z">
              <w:tcPr>
                <w:tcW w:w="1315" w:type="dxa"/>
                <w:gridSpan w:val="4"/>
                <w:shd w:val="clear" w:color="auto" w:fill="FFFFFF" w:themeFill="background1"/>
                <w:vAlign w:val="center"/>
                <w:hideMark/>
              </w:tcPr>
            </w:tcPrChange>
          </w:tcPr>
          <w:p w14:paraId="00F4708F" w14:textId="5F51EE54"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-2.4**</w:t>
            </w:r>
            <w:r>
              <w:rPr>
                <w:color w:val="111111"/>
              </w:rPr>
              <w:t> </w:t>
            </w:r>
          </w:p>
        </w:tc>
        <w:tc>
          <w:tcPr>
            <w:tcW w:w="1050" w:type="dxa"/>
            <w:shd w:val="clear" w:color="auto" w:fill="FFFFFF" w:themeFill="background1"/>
            <w:vAlign w:val="center"/>
            <w:hideMark/>
            <w:tcPrChange w:id="263" w:author="Luka Sikic" w:date="2021-05-12T18:49:00Z">
              <w:tcPr>
                <w:tcW w:w="1050" w:type="dxa"/>
                <w:gridSpan w:val="2"/>
                <w:shd w:val="clear" w:color="auto" w:fill="FFFFFF" w:themeFill="background1"/>
                <w:vAlign w:val="center"/>
                <w:hideMark/>
              </w:tcPr>
            </w:tcPrChange>
          </w:tcPr>
          <w:p w14:paraId="4E5B5064" w14:textId="21F06C7D"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-4.12***</w:t>
            </w:r>
            <w:r>
              <w:rPr>
                <w:color w:val="111111"/>
              </w:rPr>
              <w:t> </w:t>
            </w:r>
          </w:p>
        </w:tc>
        <w:tc>
          <w:tcPr>
            <w:tcW w:w="1165" w:type="dxa"/>
            <w:shd w:val="clear" w:color="auto" w:fill="FFFFFF" w:themeFill="background1"/>
            <w:vAlign w:val="center"/>
            <w:tcPrChange w:id="264" w:author="Luka Sikic" w:date="2021-05-12T18:49:00Z">
              <w:tcPr>
                <w:tcW w:w="1165" w:type="dxa"/>
                <w:gridSpan w:val="2"/>
                <w:shd w:val="clear" w:color="auto" w:fill="FFFFFF" w:themeFill="background1"/>
                <w:vAlign w:val="center"/>
              </w:tcPr>
            </w:tcPrChange>
          </w:tcPr>
          <w:p w14:paraId="3614AD07" w14:textId="63DE5117"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3A9BFF62" w14:textId="77777777" w:rsidTr="000B18FA">
        <w:tblPrEx>
          <w:tblW w:w="8398" w:type="dxa"/>
          <w:jc w:val="center"/>
          <w:tblBorders>
            <w:bottom w:val="single" w:sz="4" w:space="0" w:color="auto"/>
          </w:tblBorders>
          <w:shd w:val="clear" w:color="auto" w:fill="FFFFFF" w:themeFill="background1"/>
          <w:tblCellMar>
            <w:left w:w="28" w:type="dxa"/>
            <w:right w:w="28" w:type="dxa"/>
          </w:tblCellMar>
          <w:tblPrExChange w:id="265" w:author="Luka Sikic" w:date="2021-05-12T18:49:00Z">
            <w:tblPrEx>
              <w:tblW w:w="8398" w:type="dxa"/>
              <w:jc w:val="center"/>
              <w:tblBorders>
                <w:bottom w:val="single" w:sz="4" w:space="0" w:color="auto"/>
              </w:tblBorders>
              <w:shd w:val="clear" w:color="auto" w:fill="FFFFFF" w:themeFill="background1"/>
              <w:tblCellMar>
                <w:left w:w="28" w:type="dxa"/>
                <w:right w:w="28" w:type="dxa"/>
              </w:tblCellMar>
            </w:tblPrEx>
          </w:tblPrExChange>
        </w:tblPrEx>
        <w:trPr>
          <w:trHeight w:val="224"/>
          <w:jc w:val="center"/>
          <w:trPrChange w:id="266" w:author="Luka Sikic" w:date="2021-05-12T18:49:00Z">
            <w:trPr>
              <w:trHeight w:val="224"/>
              <w:jc w:val="center"/>
            </w:trPr>
          </w:trPrChange>
        </w:trPr>
        <w:tc>
          <w:tcPr>
            <w:tcW w:w="1488" w:type="dxa"/>
            <w:shd w:val="clear" w:color="auto" w:fill="FFFFFF" w:themeFill="background1"/>
            <w:vAlign w:val="center"/>
            <w:hideMark/>
            <w:tcPrChange w:id="267" w:author="Luka Sikic" w:date="2021-05-12T18:49:00Z">
              <w:tcPr>
                <w:tcW w:w="1488" w:type="dxa"/>
                <w:shd w:val="clear" w:color="auto" w:fill="FFFFFF" w:themeFill="background1"/>
                <w:vAlign w:val="center"/>
                <w:hideMark/>
              </w:tcPr>
            </w:tcPrChange>
          </w:tcPr>
          <w:p w14:paraId="70BF378A"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12.3.2020</w:t>
            </w:r>
          </w:p>
        </w:tc>
        <w:tc>
          <w:tcPr>
            <w:tcW w:w="1165" w:type="dxa"/>
            <w:shd w:val="clear" w:color="auto" w:fill="FFFFFF" w:themeFill="background1"/>
            <w:vAlign w:val="center"/>
            <w:tcPrChange w:id="268" w:author="Luka Sikic" w:date="2021-05-12T18:49:00Z">
              <w:tcPr>
                <w:tcW w:w="1165" w:type="dxa"/>
                <w:shd w:val="clear" w:color="auto" w:fill="FFFFFF" w:themeFill="background1"/>
                <w:vAlign w:val="center"/>
              </w:tcPr>
            </w:tcPrChange>
          </w:tcPr>
          <w:p w14:paraId="72C29E65" w14:textId="5C5FB640"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-2*</w:t>
            </w:r>
            <w:r>
              <w:rPr>
                <w:color w:val="111111"/>
              </w:rPr>
              <w:t>*</w:t>
            </w:r>
            <w:r>
              <w:rPr>
                <w:rStyle w:val="eop"/>
                <w:color w:val="111111"/>
              </w:rPr>
              <w:t> </w:t>
            </w:r>
          </w:p>
        </w:tc>
        <w:tc>
          <w:tcPr>
            <w:tcW w:w="1165" w:type="dxa"/>
            <w:gridSpan w:val="2"/>
            <w:shd w:val="clear" w:color="auto" w:fill="FFFFFF" w:themeFill="background1"/>
            <w:vAlign w:val="center"/>
            <w:hideMark/>
            <w:tcPrChange w:id="269" w:author="Luka Sikic" w:date="2021-05-12T18:49:00Z">
              <w:tcPr>
                <w:tcW w:w="1165" w:type="dxa"/>
                <w:gridSpan w:val="2"/>
                <w:shd w:val="clear" w:color="auto" w:fill="FFFFFF" w:themeFill="background1"/>
                <w:vAlign w:val="center"/>
                <w:hideMark/>
              </w:tcPr>
            </w:tcPrChange>
          </w:tcPr>
          <w:p w14:paraId="48B47B4E" w14:textId="465AFF29"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-0.6</w:t>
            </w:r>
            <w:r>
              <w:rPr>
                <w:color w:val="111111"/>
              </w:rPr>
              <w:t>3</w:t>
            </w:r>
            <w:r>
              <w:rPr>
                <w:rStyle w:val="eop"/>
                <w:color w:val="111111"/>
              </w:rPr>
              <w:t> </w:t>
            </w:r>
          </w:p>
        </w:tc>
        <w:tc>
          <w:tcPr>
            <w:tcW w:w="1050" w:type="dxa"/>
            <w:shd w:val="clear" w:color="auto" w:fill="FFFFFF" w:themeFill="background1"/>
            <w:vAlign w:val="center"/>
            <w:hideMark/>
            <w:tcPrChange w:id="270" w:author="Luka Sikic" w:date="2021-05-12T18:49:00Z">
              <w:tcPr>
                <w:tcW w:w="1050" w:type="dxa"/>
                <w:shd w:val="clear" w:color="auto" w:fill="FFFFFF" w:themeFill="background1"/>
                <w:vAlign w:val="center"/>
                <w:hideMark/>
              </w:tcPr>
            </w:tcPrChange>
          </w:tcPr>
          <w:p w14:paraId="32FA0E21" w14:textId="6D1156A4"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-5.292**</w:t>
            </w:r>
            <w:r>
              <w:rPr>
                <w:color w:val="111111"/>
              </w:rPr>
              <w:t>*</w:t>
            </w:r>
            <w:r>
              <w:rPr>
                <w:rStyle w:val="eop"/>
                <w:color w:val="111111"/>
              </w:rPr>
              <w:t> </w:t>
            </w:r>
          </w:p>
        </w:tc>
        <w:tc>
          <w:tcPr>
            <w:tcW w:w="1315" w:type="dxa"/>
            <w:gridSpan w:val="3"/>
            <w:shd w:val="clear" w:color="auto" w:fill="FFFFFF" w:themeFill="background1"/>
            <w:vAlign w:val="center"/>
            <w:hideMark/>
            <w:tcPrChange w:id="271" w:author="Luka Sikic" w:date="2021-05-12T18:49:00Z">
              <w:tcPr>
                <w:tcW w:w="1315" w:type="dxa"/>
                <w:gridSpan w:val="4"/>
                <w:shd w:val="clear" w:color="auto" w:fill="FFFFFF" w:themeFill="background1"/>
                <w:vAlign w:val="center"/>
                <w:hideMark/>
              </w:tcPr>
            </w:tcPrChange>
          </w:tcPr>
          <w:p w14:paraId="294AF55F" w14:textId="249B38F5"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-1.3</w:t>
            </w:r>
            <w:r>
              <w:rPr>
                <w:color w:val="111111"/>
              </w:rPr>
              <w:t>4</w:t>
            </w:r>
            <w:r>
              <w:rPr>
                <w:rStyle w:val="eop"/>
                <w:color w:val="111111"/>
              </w:rPr>
              <w:t> </w:t>
            </w:r>
          </w:p>
        </w:tc>
        <w:tc>
          <w:tcPr>
            <w:tcW w:w="1050" w:type="dxa"/>
            <w:shd w:val="clear" w:color="auto" w:fill="FFFFFF" w:themeFill="background1"/>
            <w:vAlign w:val="center"/>
            <w:hideMark/>
            <w:tcPrChange w:id="272" w:author="Luka Sikic" w:date="2021-05-12T18:49:00Z">
              <w:tcPr>
                <w:tcW w:w="1050" w:type="dxa"/>
                <w:gridSpan w:val="2"/>
                <w:shd w:val="clear" w:color="auto" w:fill="FFFFFF" w:themeFill="background1"/>
                <w:vAlign w:val="center"/>
                <w:hideMark/>
              </w:tcPr>
            </w:tcPrChange>
          </w:tcPr>
          <w:p w14:paraId="0367321C" w14:textId="72A93BF6"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-1.</w:t>
            </w:r>
            <w:r>
              <w:rPr>
                <w:color w:val="111111"/>
              </w:rPr>
              <w:t>1 </w:t>
            </w:r>
          </w:p>
        </w:tc>
        <w:tc>
          <w:tcPr>
            <w:tcW w:w="1165" w:type="dxa"/>
            <w:shd w:val="clear" w:color="auto" w:fill="FFFFFF" w:themeFill="background1"/>
            <w:vAlign w:val="center"/>
            <w:tcPrChange w:id="273" w:author="Luka Sikic" w:date="2021-05-12T18:49:00Z">
              <w:tcPr>
                <w:tcW w:w="1165" w:type="dxa"/>
                <w:gridSpan w:val="2"/>
                <w:shd w:val="clear" w:color="auto" w:fill="FFFFFF" w:themeFill="background1"/>
                <w:vAlign w:val="center"/>
              </w:tcPr>
            </w:tcPrChange>
          </w:tcPr>
          <w:p w14:paraId="1B37507D" w14:textId="62D9D524"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5BFA160A" w14:textId="77777777" w:rsidTr="000B18FA">
        <w:tblPrEx>
          <w:tblW w:w="8398" w:type="dxa"/>
          <w:jc w:val="center"/>
          <w:tblBorders>
            <w:bottom w:val="single" w:sz="4" w:space="0" w:color="auto"/>
          </w:tblBorders>
          <w:shd w:val="clear" w:color="auto" w:fill="FFFFFF" w:themeFill="background1"/>
          <w:tblCellMar>
            <w:left w:w="28" w:type="dxa"/>
            <w:right w:w="28" w:type="dxa"/>
          </w:tblCellMar>
          <w:tblPrExChange w:id="274" w:author="Luka Sikic" w:date="2021-05-12T18:49:00Z">
            <w:tblPrEx>
              <w:tblW w:w="8398" w:type="dxa"/>
              <w:jc w:val="center"/>
              <w:tblBorders>
                <w:bottom w:val="single" w:sz="4" w:space="0" w:color="auto"/>
              </w:tblBorders>
              <w:shd w:val="clear" w:color="auto" w:fill="FFFFFF" w:themeFill="background1"/>
              <w:tblCellMar>
                <w:left w:w="28" w:type="dxa"/>
                <w:right w:w="28" w:type="dxa"/>
              </w:tblCellMar>
            </w:tblPrEx>
          </w:tblPrExChange>
        </w:tblPrEx>
        <w:trPr>
          <w:trHeight w:val="224"/>
          <w:jc w:val="center"/>
          <w:trPrChange w:id="275" w:author="Luka Sikic" w:date="2021-05-12T18:49:00Z">
            <w:trPr>
              <w:trHeight w:val="224"/>
              <w:jc w:val="center"/>
            </w:trPr>
          </w:trPrChange>
        </w:trPr>
        <w:tc>
          <w:tcPr>
            <w:tcW w:w="1488" w:type="dxa"/>
            <w:shd w:val="clear" w:color="auto" w:fill="FFFFFF" w:themeFill="background1"/>
            <w:vAlign w:val="center"/>
            <w:hideMark/>
            <w:tcPrChange w:id="276" w:author="Luka Sikic" w:date="2021-05-12T18:49:00Z">
              <w:tcPr>
                <w:tcW w:w="1488" w:type="dxa"/>
                <w:shd w:val="clear" w:color="auto" w:fill="FFFFFF" w:themeFill="background1"/>
                <w:vAlign w:val="center"/>
                <w:hideMark/>
              </w:tcPr>
            </w:tcPrChange>
          </w:tcPr>
          <w:p w14:paraId="77FCA1B5"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13.3.2020</w:t>
            </w:r>
          </w:p>
        </w:tc>
        <w:tc>
          <w:tcPr>
            <w:tcW w:w="1165" w:type="dxa"/>
            <w:shd w:val="clear" w:color="auto" w:fill="FFFFFF" w:themeFill="background1"/>
            <w:vAlign w:val="center"/>
            <w:tcPrChange w:id="277" w:author="Luka Sikic" w:date="2021-05-12T18:49:00Z">
              <w:tcPr>
                <w:tcW w:w="1165" w:type="dxa"/>
                <w:shd w:val="clear" w:color="auto" w:fill="FFFFFF" w:themeFill="background1"/>
                <w:vAlign w:val="center"/>
              </w:tcPr>
            </w:tcPrChange>
          </w:tcPr>
          <w:p w14:paraId="31D491DE" w14:textId="5E069F99"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0.6</w:t>
            </w:r>
            <w:r>
              <w:rPr>
                <w:color w:val="111111"/>
              </w:rPr>
              <w:t>0</w:t>
            </w:r>
            <w:r>
              <w:rPr>
                <w:rStyle w:val="normaltextrun"/>
                <w:color w:val="111111"/>
              </w:rPr>
              <w:t>3</w:t>
            </w:r>
            <w:r>
              <w:rPr>
                <w:rStyle w:val="eop"/>
                <w:color w:val="111111"/>
              </w:rPr>
              <w:t> </w:t>
            </w:r>
          </w:p>
        </w:tc>
        <w:tc>
          <w:tcPr>
            <w:tcW w:w="1165" w:type="dxa"/>
            <w:gridSpan w:val="2"/>
            <w:shd w:val="clear" w:color="auto" w:fill="FFFFFF" w:themeFill="background1"/>
            <w:vAlign w:val="center"/>
            <w:hideMark/>
            <w:tcPrChange w:id="278" w:author="Luka Sikic" w:date="2021-05-12T18:49:00Z">
              <w:tcPr>
                <w:tcW w:w="1165" w:type="dxa"/>
                <w:gridSpan w:val="2"/>
                <w:shd w:val="clear" w:color="auto" w:fill="FFFFFF" w:themeFill="background1"/>
                <w:vAlign w:val="center"/>
                <w:hideMark/>
              </w:tcPr>
            </w:tcPrChange>
          </w:tcPr>
          <w:p w14:paraId="10BD524B" w14:textId="1F0279FC"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 0.3</w:t>
            </w:r>
            <w:r>
              <w:rPr>
                <w:color w:val="111111"/>
              </w:rPr>
              <w:t>3</w:t>
            </w:r>
            <w:r>
              <w:rPr>
                <w:rStyle w:val="normaltextrun"/>
                <w:color w:val="111111"/>
              </w:rPr>
              <w:t>5</w:t>
            </w:r>
            <w:r>
              <w:rPr>
                <w:rStyle w:val="eop"/>
                <w:color w:val="111111"/>
              </w:rPr>
              <w:t> </w:t>
            </w:r>
          </w:p>
        </w:tc>
        <w:tc>
          <w:tcPr>
            <w:tcW w:w="1050" w:type="dxa"/>
            <w:shd w:val="clear" w:color="auto" w:fill="FFFFFF" w:themeFill="background1"/>
            <w:vAlign w:val="center"/>
            <w:hideMark/>
            <w:tcPrChange w:id="279" w:author="Luka Sikic" w:date="2021-05-12T18:49:00Z">
              <w:tcPr>
                <w:tcW w:w="1050" w:type="dxa"/>
                <w:shd w:val="clear" w:color="auto" w:fill="FFFFFF" w:themeFill="background1"/>
                <w:vAlign w:val="center"/>
                <w:hideMark/>
              </w:tcPr>
            </w:tcPrChange>
          </w:tcPr>
          <w:p w14:paraId="197ED350" w14:textId="70A2EDB3"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 2.03</w:t>
            </w:r>
            <w:r>
              <w:rPr>
                <w:color w:val="111111"/>
              </w:rPr>
              <w:t>*</w:t>
            </w:r>
            <w:r>
              <w:rPr>
                <w:rStyle w:val="normaltextrun"/>
                <w:color w:val="111111"/>
              </w:rPr>
              <w:t>*</w:t>
            </w:r>
            <w:r>
              <w:rPr>
                <w:rStyle w:val="eop"/>
                <w:color w:val="111111"/>
              </w:rPr>
              <w:t> </w:t>
            </w:r>
          </w:p>
        </w:tc>
        <w:tc>
          <w:tcPr>
            <w:tcW w:w="1315" w:type="dxa"/>
            <w:gridSpan w:val="3"/>
            <w:shd w:val="clear" w:color="auto" w:fill="FFFFFF" w:themeFill="background1"/>
            <w:vAlign w:val="center"/>
            <w:hideMark/>
            <w:tcPrChange w:id="280" w:author="Luka Sikic" w:date="2021-05-12T18:49:00Z">
              <w:tcPr>
                <w:tcW w:w="1315" w:type="dxa"/>
                <w:gridSpan w:val="4"/>
                <w:shd w:val="clear" w:color="auto" w:fill="FFFFFF" w:themeFill="background1"/>
                <w:vAlign w:val="center"/>
                <w:hideMark/>
              </w:tcPr>
            </w:tcPrChange>
          </w:tcPr>
          <w:p w14:paraId="30CD9838" w14:textId="69BC7388"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0.6</w:t>
            </w:r>
            <w:r>
              <w:rPr>
                <w:color w:val="111111"/>
              </w:rPr>
              <w:t>9</w:t>
            </w:r>
            <w:r>
              <w:rPr>
                <w:rStyle w:val="normaltextrun"/>
                <w:color w:val="111111"/>
              </w:rPr>
              <w:t>1</w:t>
            </w:r>
            <w:r>
              <w:rPr>
                <w:rStyle w:val="eop"/>
                <w:color w:val="111111"/>
              </w:rPr>
              <w:t> </w:t>
            </w:r>
          </w:p>
        </w:tc>
        <w:tc>
          <w:tcPr>
            <w:tcW w:w="1050" w:type="dxa"/>
            <w:shd w:val="clear" w:color="auto" w:fill="FFFFFF" w:themeFill="background1"/>
            <w:vAlign w:val="center"/>
            <w:hideMark/>
            <w:tcPrChange w:id="281" w:author="Luka Sikic" w:date="2021-05-12T18:49:00Z">
              <w:tcPr>
                <w:tcW w:w="1050" w:type="dxa"/>
                <w:gridSpan w:val="2"/>
                <w:shd w:val="clear" w:color="auto" w:fill="FFFFFF" w:themeFill="background1"/>
                <w:vAlign w:val="center"/>
                <w:hideMark/>
              </w:tcPr>
            </w:tcPrChange>
          </w:tcPr>
          <w:p w14:paraId="1AB8055A" w14:textId="5AF577F5"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 0.4</w:t>
            </w:r>
            <w:r>
              <w:rPr>
                <w:color w:val="111111"/>
              </w:rPr>
              <w:t>75 </w:t>
            </w:r>
          </w:p>
        </w:tc>
        <w:tc>
          <w:tcPr>
            <w:tcW w:w="1165" w:type="dxa"/>
            <w:shd w:val="clear" w:color="auto" w:fill="FFFFFF" w:themeFill="background1"/>
            <w:vAlign w:val="center"/>
            <w:tcPrChange w:id="282" w:author="Luka Sikic" w:date="2021-05-12T18:49:00Z">
              <w:tcPr>
                <w:tcW w:w="1165" w:type="dxa"/>
                <w:gridSpan w:val="2"/>
                <w:shd w:val="clear" w:color="auto" w:fill="FFFFFF" w:themeFill="background1"/>
                <w:vAlign w:val="center"/>
              </w:tcPr>
            </w:tcPrChange>
          </w:tcPr>
          <w:p w14:paraId="6C7891E4" w14:textId="59D2B499"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1CA52432" w14:textId="77777777" w:rsidTr="00F77A09">
        <w:trPr>
          <w:trHeight w:val="224"/>
          <w:jc w:val="center"/>
        </w:trPr>
        <w:tc>
          <w:tcPr>
            <w:tcW w:w="1488" w:type="dxa"/>
            <w:shd w:val="clear" w:color="auto" w:fill="FFFFFF" w:themeFill="background1"/>
            <w:vAlign w:val="center"/>
          </w:tcPr>
          <w:p w14:paraId="470982A0" w14:textId="5DC5D075"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16.3.2020</w:t>
            </w:r>
          </w:p>
        </w:tc>
        <w:tc>
          <w:tcPr>
            <w:tcW w:w="1165" w:type="dxa"/>
            <w:shd w:val="clear" w:color="auto" w:fill="FFFFFF" w:themeFill="background1"/>
            <w:vAlign w:val="center"/>
          </w:tcPr>
          <w:p w14:paraId="52E51528" w14:textId="47880816"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-2.5</w:t>
            </w:r>
            <w:r>
              <w:rPr>
                <w:color w:val="111111"/>
              </w:rPr>
              <w:t>3</w:t>
            </w:r>
            <w:r>
              <w:rPr>
                <w:rStyle w:val="normaltextrun"/>
                <w:color w:val="111111"/>
              </w:rPr>
              <w:t>**</w:t>
            </w:r>
            <w:r>
              <w:rPr>
                <w:rStyle w:val="eop"/>
                <w:color w:val="111111"/>
              </w:rPr>
              <w:t> </w:t>
            </w:r>
          </w:p>
        </w:tc>
        <w:tc>
          <w:tcPr>
            <w:tcW w:w="1165" w:type="dxa"/>
            <w:gridSpan w:val="2"/>
            <w:shd w:val="clear" w:color="auto" w:fill="FFFFFF" w:themeFill="background1"/>
            <w:vAlign w:val="center"/>
          </w:tcPr>
          <w:p w14:paraId="396981FD" w14:textId="62A3940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w:t>
            </w:r>
            <w:r>
              <w:rPr>
                <w:color w:val="111111"/>
              </w:rPr>
              <w:t>.</w:t>
            </w:r>
            <w:r>
              <w:rPr>
                <w:rStyle w:val="normaltextrun"/>
                <w:color w:val="111111"/>
              </w:rPr>
              <w:t>95</w:t>
            </w:r>
            <w:r>
              <w:rPr>
                <w:rStyle w:val="eop"/>
                <w:color w:val="111111"/>
              </w:rPr>
              <w:t> </w:t>
            </w:r>
          </w:p>
        </w:tc>
        <w:tc>
          <w:tcPr>
            <w:tcW w:w="1050" w:type="dxa"/>
            <w:shd w:val="clear" w:color="auto" w:fill="FFFFFF" w:themeFill="background1"/>
            <w:vAlign w:val="center"/>
          </w:tcPr>
          <w:p w14:paraId="1FAC9450" w14:textId="49B939B8"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-7.119</w:t>
            </w:r>
            <w:r>
              <w:rPr>
                <w:color w:val="111111"/>
              </w:rPr>
              <w:t>*</w:t>
            </w:r>
            <w:r>
              <w:rPr>
                <w:rStyle w:val="normaltextrun"/>
                <w:color w:val="111111"/>
              </w:rPr>
              <w:t>**</w:t>
            </w:r>
            <w:r>
              <w:rPr>
                <w:rStyle w:val="eop"/>
                <w:color w:val="111111"/>
              </w:rPr>
              <w:t> </w:t>
            </w:r>
          </w:p>
        </w:tc>
        <w:tc>
          <w:tcPr>
            <w:tcW w:w="1315" w:type="dxa"/>
            <w:gridSpan w:val="3"/>
            <w:shd w:val="clear" w:color="auto" w:fill="FFFFFF" w:themeFill="background1"/>
            <w:vAlign w:val="center"/>
          </w:tcPr>
          <w:p w14:paraId="3AC28CE4" w14:textId="20F98CE7"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w:t>
            </w:r>
            <w:r>
              <w:rPr>
                <w:color w:val="111111"/>
              </w:rPr>
              <w:t>.</w:t>
            </w:r>
            <w:r>
              <w:rPr>
                <w:rStyle w:val="normaltextrun"/>
                <w:color w:val="111111"/>
              </w:rPr>
              <w:t>65</w:t>
            </w:r>
            <w:r>
              <w:rPr>
                <w:rStyle w:val="eop"/>
                <w:color w:val="111111"/>
              </w:rPr>
              <w:t> </w:t>
            </w:r>
          </w:p>
        </w:tc>
        <w:tc>
          <w:tcPr>
            <w:tcW w:w="1050" w:type="dxa"/>
            <w:shd w:val="clear" w:color="auto" w:fill="FFFFFF" w:themeFill="background1"/>
            <w:vAlign w:val="center"/>
          </w:tcPr>
          <w:p w14:paraId="54A3D9C6" w14:textId="1A8854B9"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-1</w:t>
            </w:r>
            <w:r>
              <w:rPr>
                <w:color w:val="111111"/>
              </w:rPr>
              <w:t>.76 </w:t>
            </w:r>
          </w:p>
        </w:tc>
        <w:tc>
          <w:tcPr>
            <w:tcW w:w="1165" w:type="dxa"/>
            <w:shd w:val="clear" w:color="auto" w:fill="FFFFFF" w:themeFill="background1"/>
            <w:vAlign w:val="center"/>
          </w:tcPr>
          <w:p w14:paraId="2CE65DB1" w14:textId="0367285A"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31BF440A" w14:textId="77777777" w:rsidTr="000B18FA">
        <w:tblPrEx>
          <w:tblW w:w="8398" w:type="dxa"/>
          <w:jc w:val="center"/>
          <w:tblBorders>
            <w:bottom w:val="single" w:sz="4" w:space="0" w:color="auto"/>
          </w:tblBorders>
          <w:shd w:val="clear" w:color="auto" w:fill="FFFFFF" w:themeFill="background1"/>
          <w:tblCellMar>
            <w:left w:w="28" w:type="dxa"/>
            <w:right w:w="28" w:type="dxa"/>
          </w:tblCellMar>
          <w:tblPrExChange w:id="283" w:author="Luka Sikic" w:date="2021-05-12T18:49:00Z">
            <w:tblPrEx>
              <w:tblW w:w="8398" w:type="dxa"/>
              <w:jc w:val="center"/>
              <w:tblBorders>
                <w:bottom w:val="single" w:sz="4" w:space="0" w:color="auto"/>
              </w:tblBorders>
              <w:shd w:val="clear" w:color="auto" w:fill="FFFFFF" w:themeFill="background1"/>
              <w:tblCellMar>
                <w:left w:w="28" w:type="dxa"/>
                <w:right w:w="28" w:type="dxa"/>
              </w:tblCellMar>
            </w:tblPrEx>
          </w:tblPrExChange>
        </w:tblPrEx>
        <w:trPr>
          <w:trHeight w:val="224"/>
          <w:jc w:val="center"/>
          <w:trPrChange w:id="284" w:author="Luka Sikic" w:date="2021-05-12T18:49:00Z">
            <w:trPr>
              <w:trHeight w:val="224"/>
              <w:jc w:val="center"/>
            </w:trPr>
          </w:trPrChange>
        </w:trPr>
        <w:tc>
          <w:tcPr>
            <w:tcW w:w="1488" w:type="dxa"/>
            <w:shd w:val="clear" w:color="auto" w:fill="FFFFFF" w:themeFill="background1"/>
            <w:vAlign w:val="center"/>
            <w:hideMark/>
            <w:tcPrChange w:id="285" w:author="Luka Sikic" w:date="2021-05-12T18:49:00Z">
              <w:tcPr>
                <w:tcW w:w="1488" w:type="dxa"/>
                <w:shd w:val="clear" w:color="auto" w:fill="FFFFFF" w:themeFill="background1"/>
                <w:vAlign w:val="center"/>
                <w:hideMark/>
              </w:tcPr>
            </w:tcPrChange>
          </w:tcPr>
          <w:p w14:paraId="02939191"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17.3.2020</w:t>
            </w:r>
          </w:p>
        </w:tc>
        <w:tc>
          <w:tcPr>
            <w:tcW w:w="1165" w:type="dxa"/>
            <w:shd w:val="clear" w:color="auto" w:fill="FFFFFF" w:themeFill="background1"/>
            <w:vAlign w:val="center"/>
            <w:tcPrChange w:id="286" w:author="Luka Sikic" w:date="2021-05-12T18:49:00Z">
              <w:tcPr>
                <w:tcW w:w="1165" w:type="dxa"/>
                <w:shd w:val="clear" w:color="auto" w:fill="FFFFFF" w:themeFill="background1"/>
                <w:vAlign w:val="center"/>
              </w:tcPr>
            </w:tcPrChange>
          </w:tcPr>
          <w:p w14:paraId="7244172D" w14:textId="1F903F63" w:rsidR="000B18FA" w:rsidRPr="00CF11DB" w:rsidRDefault="000B18FA" w:rsidP="000B18FA">
            <w:pPr>
              <w:spacing w:after="0"/>
              <w:ind w:left="176"/>
              <w:rPr>
                <w:rFonts w:ascii="Times New Roman" w:eastAsia="Times New Roman" w:hAnsi="Times New Roman" w:cs="Times New Roman"/>
                <w:color w:val="111111"/>
                <w:lang w:val="hr-HR" w:eastAsia="hr-HR"/>
              </w:rPr>
            </w:pPr>
            <w:r>
              <w:rPr>
                <w:color w:val="111111"/>
              </w:rPr>
              <w:t>-</w:t>
            </w:r>
            <w:r>
              <w:rPr>
                <w:rStyle w:val="normaltextrun"/>
                <w:color w:val="111111"/>
              </w:rPr>
              <w:t>2.2**</w:t>
            </w:r>
            <w:r>
              <w:rPr>
                <w:rStyle w:val="eop"/>
                <w:color w:val="111111"/>
              </w:rPr>
              <w:t> </w:t>
            </w:r>
          </w:p>
        </w:tc>
        <w:tc>
          <w:tcPr>
            <w:tcW w:w="1165" w:type="dxa"/>
            <w:gridSpan w:val="2"/>
            <w:shd w:val="clear" w:color="auto" w:fill="FFFFFF" w:themeFill="background1"/>
            <w:vAlign w:val="center"/>
            <w:hideMark/>
            <w:tcPrChange w:id="287" w:author="Luka Sikic" w:date="2021-05-12T18:49:00Z">
              <w:tcPr>
                <w:tcW w:w="1165" w:type="dxa"/>
                <w:gridSpan w:val="2"/>
                <w:shd w:val="clear" w:color="auto" w:fill="FFFFFF" w:themeFill="background1"/>
                <w:vAlign w:val="center"/>
                <w:hideMark/>
              </w:tcPr>
            </w:tcPrChange>
          </w:tcPr>
          <w:p w14:paraId="05DED44C" w14:textId="54B16045"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-1.69</w:t>
            </w:r>
            <w:r>
              <w:rPr>
                <w:rStyle w:val="eop"/>
                <w:color w:val="111111"/>
              </w:rPr>
              <w:t> </w:t>
            </w:r>
          </w:p>
        </w:tc>
        <w:tc>
          <w:tcPr>
            <w:tcW w:w="1050" w:type="dxa"/>
            <w:shd w:val="clear" w:color="auto" w:fill="FFFFFF" w:themeFill="background1"/>
            <w:vAlign w:val="center"/>
            <w:hideMark/>
            <w:tcPrChange w:id="288" w:author="Luka Sikic" w:date="2021-05-12T18:49:00Z">
              <w:tcPr>
                <w:tcW w:w="1050" w:type="dxa"/>
                <w:shd w:val="clear" w:color="auto" w:fill="FFFFFF" w:themeFill="background1"/>
                <w:vAlign w:val="center"/>
                <w:hideMark/>
              </w:tcPr>
            </w:tcPrChange>
          </w:tcPr>
          <w:p w14:paraId="505F906A" w14:textId="78F14E27"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-2</w:t>
            </w:r>
            <w:r>
              <w:rPr>
                <w:color w:val="111111"/>
              </w:rPr>
              <w:t>.</w:t>
            </w:r>
            <w:r>
              <w:rPr>
                <w:rStyle w:val="normaltextrun"/>
                <w:color w:val="111111"/>
              </w:rPr>
              <w:t>267**</w:t>
            </w:r>
            <w:r>
              <w:rPr>
                <w:rStyle w:val="eop"/>
                <w:color w:val="111111"/>
              </w:rPr>
              <w:t> </w:t>
            </w:r>
          </w:p>
        </w:tc>
        <w:tc>
          <w:tcPr>
            <w:tcW w:w="1315" w:type="dxa"/>
            <w:gridSpan w:val="3"/>
            <w:shd w:val="clear" w:color="auto" w:fill="FFFFFF" w:themeFill="background1"/>
            <w:vAlign w:val="center"/>
            <w:hideMark/>
            <w:tcPrChange w:id="289" w:author="Luka Sikic" w:date="2021-05-12T18:49:00Z">
              <w:tcPr>
                <w:tcW w:w="1315" w:type="dxa"/>
                <w:gridSpan w:val="4"/>
                <w:shd w:val="clear" w:color="auto" w:fill="FFFFFF" w:themeFill="background1"/>
                <w:vAlign w:val="center"/>
                <w:hideMark/>
              </w:tcPr>
            </w:tcPrChange>
          </w:tcPr>
          <w:p w14:paraId="5162DD26" w14:textId="0C577585"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-0.64</w:t>
            </w:r>
            <w:r>
              <w:rPr>
                <w:rStyle w:val="eop"/>
                <w:color w:val="111111"/>
              </w:rPr>
              <w:t> </w:t>
            </w:r>
          </w:p>
        </w:tc>
        <w:tc>
          <w:tcPr>
            <w:tcW w:w="1050" w:type="dxa"/>
            <w:shd w:val="clear" w:color="auto" w:fill="FFFFFF" w:themeFill="background1"/>
            <w:vAlign w:val="center"/>
            <w:hideMark/>
            <w:tcPrChange w:id="290" w:author="Luka Sikic" w:date="2021-05-12T18:49:00Z">
              <w:tcPr>
                <w:tcW w:w="1050" w:type="dxa"/>
                <w:gridSpan w:val="2"/>
                <w:shd w:val="clear" w:color="auto" w:fill="FFFFFF" w:themeFill="background1"/>
                <w:vAlign w:val="center"/>
                <w:hideMark/>
              </w:tcPr>
            </w:tcPrChange>
          </w:tcPr>
          <w:p w14:paraId="7A017BF4" w14:textId="5A877C76" w:rsidR="000B18FA" w:rsidRPr="00CF11DB" w:rsidRDefault="000B18FA" w:rsidP="000B18FA">
            <w:pPr>
              <w:spacing w:after="0"/>
              <w:ind w:left="108"/>
              <w:rPr>
                <w:rFonts w:ascii="Times New Roman" w:eastAsia="Times New Roman" w:hAnsi="Times New Roman" w:cs="Times New Roman"/>
                <w:color w:val="111111"/>
                <w:lang w:val="hr-HR" w:eastAsia="hr-HR"/>
              </w:rPr>
            </w:pPr>
            <w:r>
              <w:rPr>
                <w:rStyle w:val="normaltextrun"/>
                <w:color w:val="111111"/>
              </w:rPr>
              <w:t>-</w:t>
            </w:r>
            <w:r>
              <w:rPr>
                <w:color w:val="111111"/>
              </w:rPr>
              <w:t>2.12** </w:t>
            </w:r>
          </w:p>
        </w:tc>
        <w:tc>
          <w:tcPr>
            <w:tcW w:w="1165" w:type="dxa"/>
            <w:shd w:val="clear" w:color="auto" w:fill="FFFFFF" w:themeFill="background1"/>
            <w:vAlign w:val="center"/>
            <w:tcPrChange w:id="291" w:author="Luka Sikic" w:date="2021-05-12T18:49:00Z">
              <w:tcPr>
                <w:tcW w:w="1165" w:type="dxa"/>
                <w:gridSpan w:val="2"/>
                <w:shd w:val="clear" w:color="auto" w:fill="FFFFFF" w:themeFill="background1"/>
                <w:vAlign w:val="center"/>
              </w:tcPr>
            </w:tcPrChange>
          </w:tcPr>
          <w:p w14:paraId="7D92E9B7" w14:textId="2783C536"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24845604" w14:textId="77777777" w:rsidTr="000B18FA">
        <w:tblPrEx>
          <w:tblW w:w="8398" w:type="dxa"/>
          <w:jc w:val="center"/>
          <w:tblBorders>
            <w:bottom w:val="single" w:sz="4" w:space="0" w:color="auto"/>
          </w:tblBorders>
          <w:shd w:val="clear" w:color="auto" w:fill="FFFFFF" w:themeFill="background1"/>
          <w:tblCellMar>
            <w:left w:w="28" w:type="dxa"/>
            <w:right w:w="28" w:type="dxa"/>
          </w:tblCellMar>
          <w:tblPrExChange w:id="292" w:author="Luka Sikic" w:date="2021-05-12T18:49:00Z">
            <w:tblPrEx>
              <w:tblW w:w="8398" w:type="dxa"/>
              <w:jc w:val="center"/>
              <w:tblBorders>
                <w:bottom w:val="single" w:sz="4" w:space="0" w:color="auto"/>
              </w:tblBorders>
              <w:shd w:val="clear" w:color="auto" w:fill="FFFFFF" w:themeFill="background1"/>
              <w:tblCellMar>
                <w:left w:w="28" w:type="dxa"/>
                <w:right w:w="28" w:type="dxa"/>
              </w:tblCellMar>
            </w:tblPrEx>
          </w:tblPrExChange>
        </w:tblPrEx>
        <w:trPr>
          <w:trHeight w:val="224"/>
          <w:jc w:val="center"/>
          <w:trPrChange w:id="293" w:author="Luka Sikic" w:date="2021-05-12T18:49:00Z">
            <w:trPr>
              <w:trHeight w:val="224"/>
              <w:jc w:val="center"/>
            </w:trPr>
          </w:trPrChange>
        </w:trPr>
        <w:tc>
          <w:tcPr>
            <w:tcW w:w="1488" w:type="dxa"/>
            <w:shd w:val="clear" w:color="auto" w:fill="FFFFFF" w:themeFill="background1"/>
            <w:vAlign w:val="center"/>
            <w:hideMark/>
            <w:tcPrChange w:id="294" w:author="Luka Sikic" w:date="2021-05-12T18:49:00Z">
              <w:tcPr>
                <w:tcW w:w="1488" w:type="dxa"/>
                <w:shd w:val="clear" w:color="auto" w:fill="FFFFFF" w:themeFill="background1"/>
                <w:vAlign w:val="center"/>
                <w:hideMark/>
              </w:tcPr>
            </w:tcPrChange>
          </w:tcPr>
          <w:p w14:paraId="10F16C60"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18.3.2020</w:t>
            </w:r>
          </w:p>
        </w:tc>
        <w:tc>
          <w:tcPr>
            <w:tcW w:w="1165" w:type="dxa"/>
            <w:shd w:val="clear" w:color="auto" w:fill="FFFFFF" w:themeFill="background1"/>
            <w:vAlign w:val="center"/>
            <w:tcPrChange w:id="295" w:author="Luka Sikic" w:date="2021-05-12T18:49:00Z">
              <w:tcPr>
                <w:tcW w:w="1165" w:type="dxa"/>
                <w:shd w:val="clear" w:color="auto" w:fill="FFFFFF" w:themeFill="background1"/>
                <w:vAlign w:val="center"/>
              </w:tcPr>
            </w:tcPrChange>
          </w:tcPr>
          <w:p w14:paraId="18D749A9" w14:textId="1D6149A9"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-1.3</w:t>
            </w:r>
            <w:r>
              <w:rPr>
                <w:rStyle w:val="eop"/>
                <w:color w:val="111111"/>
              </w:rPr>
              <w:t> </w:t>
            </w:r>
          </w:p>
        </w:tc>
        <w:tc>
          <w:tcPr>
            <w:tcW w:w="1165" w:type="dxa"/>
            <w:gridSpan w:val="2"/>
            <w:shd w:val="clear" w:color="auto" w:fill="FFFFFF" w:themeFill="background1"/>
            <w:vAlign w:val="center"/>
            <w:hideMark/>
            <w:tcPrChange w:id="296" w:author="Luka Sikic" w:date="2021-05-12T18:49:00Z">
              <w:tcPr>
                <w:tcW w:w="1165" w:type="dxa"/>
                <w:gridSpan w:val="2"/>
                <w:shd w:val="clear" w:color="auto" w:fill="FFFFFF" w:themeFill="background1"/>
                <w:vAlign w:val="center"/>
                <w:hideMark/>
              </w:tcPr>
            </w:tcPrChange>
          </w:tcPr>
          <w:p w14:paraId="09EEAC39" w14:textId="79630D95"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-0.73</w:t>
            </w:r>
            <w:r>
              <w:rPr>
                <w:rStyle w:val="eop"/>
                <w:color w:val="111111"/>
              </w:rPr>
              <w:t> </w:t>
            </w:r>
          </w:p>
        </w:tc>
        <w:tc>
          <w:tcPr>
            <w:tcW w:w="1050" w:type="dxa"/>
            <w:shd w:val="clear" w:color="auto" w:fill="FFFFFF" w:themeFill="background1"/>
            <w:vAlign w:val="center"/>
            <w:hideMark/>
            <w:tcPrChange w:id="297" w:author="Luka Sikic" w:date="2021-05-12T18:49:00Z">
              <w:tcPr>
                <w:tcW w:w="1050" w:type="dxa"/>
                <w:shd w:val="clear" w:color="auto" w:fill="FFFFFF" w:themeFill="background1"/>
                <w:vAlign w:val="center"/>
                <w:hideMark/>
              </w:tcPr>
            </w:tcPrChange>
          </w:tcPr>
          <w:p w14:paraId="719F295E" w14:textId="59605535"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-4.</w:t>
            </w:r>
            <w:r>
              <w:rPr>
                <w:color w:val="111111"/>
              </w:rPr>
              <w:t>0</w:t>
            </w:r>
            <w:r>
              <w:rPr>
                <w:rStyle w:val="normaltextrun"/>
                <w:color w:val="111111"/>
              </w:rPr>
              <w:t>98***</w:t>
            </w:r>
            <w:r>
              <w:rPr>
                <w:rStyle w:val="eop"/>
                <w:color w:val="111111"/>
              </w:rPr>
              <w:t> </w:t>
            </w:r>
          </w:p>
        </w:tc>
        <w:tc>
          <w:tcPr>
            <w:tcW w:w="1315" w:type="dxa"/>
            <w:gridSpan w:val="3"/>
            <w:shd w:val="clear" w:color="auto" w:fill="FFFFFF" w:themeFill="background1"/>
            <w:vAlign w:val="center"/>
            <w:hideMark/>
            <w:tcPrChange w:id="298" w:author="Luka Sikic" w:date="2021-05-12T18:49:00Z">
              <w:tcPr>
                <w:tcW w:w="1315" w:type="dxa"/>
                <w:gridSpan w:val="4"/>
                <w:shd w:val="clear" w:color="auto" w:fill="FFFFFF" w:themeFill="background1"/>
                <w:vAlign w:val="center"/>
                <w:hideMark/>
              </w:tcPr>
            </w:tcPrChange>
          </w:tcPr>
          <w:p w14:paraId="471E2144" w14:textId="3E15870A"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-0.98</w:t>
            </w:r>
            <w:r>
              <w:rPr>
                <w:rStyle w:val="eop"/>
                <w:color w:val="111111"/>
              </w:rPr>
              <w:t> </w:t>
            </w:r>
          </w:p>
        </w:tc>
        <w:tc>
          <w:tcPr>
            <w:tcW w:w="1050" w:type="dxa"/>
            <w:shd w:val="clear" w:color="auto" w:fill="FFFFFF" w:themeFill="background1"/>
            <w:vAlign w:val="center"/>
            <w:hideMark/>
            <w:tcPrChange w:id="299" w:author="Luka Sikic" w:date="2021-05-12T18:49:00Z">
              <w:tcPr>
                <w:tcW w:w="1050" w:type="dxa"/>
                <w:gridSpan w:val="2"/>
                <w:shd w:val="clear" w:color="auto" w:fill="FFFFFF" w:themeFill="background1"/>
                <w:vAlign w:val="center"/>
                <w:hideMark/>
              </w:tcPr>
            </w:tcPrChange>
          </w:tcPr>
          <w:p w14:paraId="14B04944" w14:textId="6A62C70E" w:rsidR="000B18FA" w:rsidRPr="00CF11DB" w:rsidRDefault="000B18FA" w:rsidP="000B18FA">
            <w:pPr>
              <w:spacing w:after="0"/>
              <w:ind w:left="108"/>
              <w:rPr>
                <w:rFonts w:ascii="Times New Roman" w:eastAsia="Times New Roman" w:hAnsi="Times New Roman" w:cs="Times New Roman"/>
                <w:color w:val="111111"/>
                <w:lang w:val="hr-HR" w:eastAsia="hr-HR"/>
              </w:rPr>
            </w:pPr>
            <w:r>
              <w:rPr>
                <w:color w:val="111111"/>
              </w:rPr>
              <w:t>-1.18 </w:t>
            </w:r>
          </w:p>
        </w:tc>
        <w:tc>
          <w:tcPr>
            <w:tcW w:w="1165" w:type="dxa"/>
            <w:shd w:val="clear" w:color="auto" w:fill="FFFFFF" w:themeFill="background1"/>
            <w:vAlign w:val="center"/>
            <w:tcPrChange w:id="300" w:author="Luka Sikic" w:date="2021-05-12T18:49:00Z">
              <w:tcPr>
                <w:tcW w:w="1165" w:type="dxa"/>
                <w:gridSpan w:val="2"/>
                <w:shd w:val="clear" w:color="auto" w:fill="FFFFFF" w:themeFill="background1"/>
                <w:vAlign w:val="center"/>
              </w:tcPr>
            </w:tcPrChange>
          </w:tcPr>
          <w:p w14:paraId="33FDD636" w14:textId="05316B28"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376073B8" w14:textId="77777777" w:rsidTr="000B18FA">
        <w:tblPrEx>
          <w:tblW w:w="8398" w:type="dxa"/>
          <w:jc w:val="center"/>
          <w:tblBorders>
            <w:bottom w:val="single" w:sz="4" w:space="0" w:color="auto"/>
          </w:tblBorders>
          <w:shd w:val="clear" w:color="auto" w:fill="FFFFFF" w:themeFill="background1"/>
          <w:tblCellMar>
            <w:left w:w="28" w:type="dxa"/>
            <w:right w:w="28" w:type="dxa"/>
          </w:tblCellMar>
          <w:tblPrExChange w:id="301" w:author="Luka Sikic" w:date="2021-05-12T18:49:00Z">
            <w:tblPrEx>
              <w:tblW w:w="8398" w:type="dxa"/>
              <w:jc w:val="center"/>
              <w:tblBorders>
                <w:bottom w:val="single" w:sz="4" w:space="0" w:color="auto"/>
              </w:tblBorders>
              <w:shd w:val="clear" w:color="auto" w:fill="FFFFFF" w:themeFill="background1"/>
              <w:tblCellMar>
                <w:left w:w="28" w:type="dxa"/>
                <w:right w:w="28" w:type="dxa"/>
              </w:tblCellMar>
            </w:tblPrEx>
          </w:tblPrExChange>
        </w:tblPrEx>
        <w:trPr>
          <w:trHeight w:val="224"/>
          <w:jc w:val="center"/>
          <w:trPrChange w:id="302" w:author="Luka Sikic" w:date="2021-05-12T18:49:00Z">
            <w:trPr>
              <w:trHeight w:val="224"/>
              <w:jc w:val="center"/>
            </w:trPr>
          </w:trPrChange>
        </w:trPr>
        <w:tc>
          <w:tcPr>
            <w:tcW w:w="1488" w:type="dxa"/>
            <w:shd w:val="clear" w:color="auto" w:fill="FFFFFF" w:themeFill="background1"/>
            <w:vAlign w:val="center"/>
            <w:hideMark/>
            <w:tcPrChange w:id="303" w:author="Luka Sikic" w:date="2021-05-12T18:49:00Z">
              <w:tcPr>
                <w:tcW w:w="1488" w:type="dxa"/>
                <w:shd w:val="clear" w:color="auto" w:fill="FFFFFF" w:themeFill="background1"/>
                <w:vAlign w:val="center"/>
                <w:hideMark/>
              </w:tcPr>
            </w:tcPrChange>
          </w:tcPr>
          <w:p w14:paraId="729893C9"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19.3.2020</w:t>
            </w:r>
          </w:p>
        </w:tc>
        <w:tc>
          <w:tcPr>
            <w:tcW w:w="1165" w:type="dxa"/>
            <w:shd w:val="clear" w:color="auto" w:fill="FFFFFF" w:themeFill="background1"/>
            <w:vAlign w:val="center"/>
            <w:tcPrChange w:id="304" w:author="Luka Sikic" w:date="2021-05-12T18:49:00Z">
              <w:tcPr>
                <w:tcW w:w="1165" w:type="dxa"/>
                <w:shd w:val="clear" w:color="auto" w:fill="FFFFFF" w:themeFill="background1"/>
                <w:vAlign w:val="center"/>
              </w:tcPr>
            </w:tcPrChange>
          </w:tcPr>
          <w:p w14:paraId="626A6EFE" w14:textId="158A98B2"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-0.44</w:t>
            </w:r>
            <w:r>
              <w:rPr>
                <w:rStyle w:val="eop"/>
                <w:color w:val="111111"/>
              </w:rPr>
              <w:t> </w:t>
            </w:r>
          </w:p>
        </w:tc>
        <w:tc>
          <w:tcPr>
            <w:tcW w:w="1165" w:type="dxa"/>
            <w:gridSpan w:val="2"/>
            <w:shd w:val="clear" w:color="auto" w:fill="FFFFFF" w:themeFill="background1"/>
            <w:vAlign w:val="center"/>
            <w:hideMark/>
            <w:tcPrChange w:id="305" w:author="Luka Sikic" w:date="2021-05-12T18:49:00Z">
              <w:tcPr>
                <w:tcW w:w="1165" w:type="dxa"/>
                <w:gridSpan w:val="2"/>
                <w:shd w:val="clear" w:color="auto" w:fill="FFFFFF" w:themeFill="background1"/>
                <w:vAlign w:val="center"/>
                <w:hideMark/>
              </w:tcPr>
            </w:tcPrChange>
          </w:tcPr>
          <w:p w14:paraId="78D5AA64" w14:textId="745052C2"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-0.24</w:t>
            </w:r>
            <w:r>
              <w:rPr>
                <w:rStyle w:val="eop"/>
                <w:color w:val="111111"/>
              </w:rPr>
              <w:t> </w:t>
            </w:r>
          </w:p>
        </w:tc>
        <w:tc>
          <w:tcPr>
            <w:tcW w:w="1050" w:type="dxa"/>
            <w:shd w:val="clear" w:color="auto" w:fill="FFFFFF" w:themeFill="background1"/>
            <w:vAlign w:val="center"/>
            <w:hideMark/>
            <w:tcPrChange w:id="306" w:author="Luka Sikic" w:date="2021-05-12T18:49:00Z">
              <w:tcPr>
                <w:tcW w:w="1050" w:type="dxa"/>
                <w:shd w:val="clear" w:color="auto" w:fill="FFFFFF" w:themeFill="background1"/>
                <w:vAlign w:val="center"/>
                <w:hideMark/>
              </w:tcPr>
            </w:tcPrChange>
          </w:tcPr>
          <w:p w14:paraId="0D745620" w14:textId="01CAA990" w:rsidR="000B18FA" w:rsidRPr="00CF11DB" w:rsidRDefault="000B18FA" w:rsidP="000B18FA">
            <w:pPr>
              <w:spacing w:after="0"/>
              <w:ind w:left="164"/>
              <w:rPr>
                <w:rFonts w:ascii="Times New Roman" w:eastAsia="Times New Roman" w:hAnsi="Times New Roman" w:cs="Times New Roman"/>
                <w:color w:val="111111"/>
                <w:lang w:val="hr-HR" w:eastAsia="hr-HR"/>
              </w:rPr>
            </w:pPr>
            <w:r>
              <w:rPr>
                <w:color w:val="111111"/>
              </w:rPr>
              <w:t> </w:t>
            </w:r>
            <w:r>
              <w:rPr>
                <w:rStyle w:val="normaltextrun"/>
                <w:color w:val="111111"/>
              </w:rPr>
              <w:t>0.248</w:t>
            </w:r>
            <w:r>
              <w:rPr>
                <w:rStyle w:val="eop"/>
                <w:color w:val="111111"/>
              </w:rPr>
              <w:t> </w:t>
            </w:r>
          </w:p>
        </w:tc>
        <w:tc>
          <w:tcPr>
            <w:tcW w:w="1315" w:type="dxa"/>
            <w:gridSpan w:val="3"/>
            <w:shd w:val="clear" w:color="auto" w:fill="FFFFFF" w:themeFill="background1"/>
            <w:vAlign w:val="center"/>
            <w:hideMark/>
            <w:tcPrChange w:id="307" w:author="Luka Sikic" w:date="2021-05-12T18:49:00Z">
              <w:tcPr>
                <w:tcW w:w="1315" w:type="dxa"/>
                <w:gridSpan w:val="4"/>
                <w:shd w:val="clear" w:color="auto" w:fill="FFFFFF" w:themeFill="background1"/>
                <w:vAlign w:val="center"/>
                <w:hideMark/>
              </w:tcPr>
            </w:tcPrChange>
          </w:tcPr>
          <w:p w14:paraId="287170BB" w14:textId="27E4D766"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 0.06</w:t>
            </w:r>
            <w:r>
              <w:rPr>
                <w:rStyle w:val="eop"/>
                <w:color w:val="111111"/>
              </w:rPr>
              <w:t> </w:t>
            </w:r>
          </w:p>
        </w:tc>
        <w:tc>
          <w:tcPr>
            <w:tcW w:w="1050" w:type="dxa"/>
            <w:shd w:val="clear" w:color="auto" w:fill="FFFFFF" w:themeFill="background1"/>
            <w:vAlign w:val="center"/>
            <w:hideMark/>
            <w:tcPrChange w:id="308" w:author="Luka Sikic" w:date="2021-05-12T18:49:00Z">
              <w:tcPr>
                <w:tcW w:w="1050" w:type="dxa"/>
                <w:gridSpan w:val="2"/>
                <w:shd w:val="clear" w:color="auto" w:fill="FFFFFF" w:themeFill="background1"/>
                <w:vAlign w:val="center"/>
                <w:hideMark/>
              </w:tcPr>
            </w:tcPrChange>
          </w:tcPr>
          <w:p w14:paraId="164C853D" w14:textId="4E8DDADD" w:rsidR="000B18FA" w:rsidRPr="00CF11DB" w:rsidRDefault="000B18FA" w:rsidP="000B18FA">
            <w:pPr>
              <w:spacing w:after="0"/>
              <w:ind w:left="108"/>
              <w:rPr>
                <w:rFonts w:ascii="Times New Roman" w:eastAsia="Times New Roman" w:hAnsi="Times New Roman" w:cs="Times New Roman"/>
                <w:color w:val="111111"/>
                <w:lang w:val="hr-HR" w:eastAsia="hr-HR"/>
              </w:rPr>
            </w:pPr>
            <w:r>
              <w:rPr>
                <w:color w:val="111111"/>
              </w:rPr>
              <w:t>-0.43 </w:t>
            </w:r>
          </w:p>
        </w:tc>
        <w:tc>
          <w:tcPr>
            <w:tcW w:w="1165" w:type="dxa"/>
            <w:shd w:val="clear" w:color="auto" w:fill="FFFFFF" w:themeFill="background1"/>
            <w:vAlign w:val="center"/>
            <w:tcPrChange w:id="309" w:author="Luka Sikic" w:date="2021-05-12T18:49:00Z">
              <w:tcPr>
                <w:tcW w:w="1165" w:type="dxa"/>
                <w:gridSpan w:val="2"/>
                <w:shd w:val="clear" w:color="auto" w:fill="FFFFFF" w:themeFill="background1"/>
                <w:vAlign w:val="center"/>
              </w:tcPr>
            </w:tcPrChange>
          </w:tcPr>
          <w:p w14:paraId="6F5737F0" w14:textId="53E89C65"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687A2159" w14:textId="77777777" w:rsidTr="000B18FA">
        <w:tblPrEx>
          <w:tblW w:w="8398" w:type="dxa"/>
          <w:jc w:val="center"/>
          <w:tblBorders>
            <w:bottom w:val="single" w:sz="4" w:space="0" w:color="auto"/>
          </w:tblBorders>
          <w:shd w:val="clear" w:color="auto" w:fill="FFFFFF" w:themeFill="background1"/>
          <w:tblCellMar>
            <w:left w:w="28" w:type="dxa"/>
            <w:right w:w="28" w:type="dxa"/>
          </w:tblCellMar>
          <w:tblPrExChange w:id="310" w:author="Luka Sikic" w:date="2021-05-12T18:49:00Z">
            <w:tblPrEx>
              <w:tblW w:w="8398" w:type="dxa"/>
              <w:jc w:val="center"/>
              <w:tblBorders>
                <w:bottom w:val="single" w:sz="4" w:space="0" w:color="auto"/>
              </w:tblBorders>
              <w:shd w:val="clear" w:color="auto" w:fill="FFFFFF" w:themeFill="background1"/>
              <w:tblCellMar>
                <w:left w:w="28" w:type="dxa"/>
                <w:right w:w="28" w:type="dxa"/>
              </w:tblCellMar>
            </w:tblPrEx>
          </w:tblPrExChange>
        </w:tblPrEx>
        <w:trPr>
          <w:trHeight w:val="224"/>
          <w:jc w:val="center"/>
          <w:trPrChange w:id="311" w:author="Luka Sikic" w:date="2021-05-12T18:49:00Z">
            <w:trPr>
              <w:trHeight w:val="224"/>
              <w:jc w:val="center"/>
            </w:trPr>
          </w:trPrChange>
        </w:trPr>
        <w:tc>
          <w:tcPr>
            <w:tcW w:w="1488" w:type="dxa"/>
            <w:shd w:val="clear" w:color="auto" w:fill="FFFFFF" w:themeFill="background1"/>
            <w:vAlign w:val="center"/>
            <w:hideMark/>
            <w:tcPrChange w:id="312" w:author="Luka Sikic" w:date="2021-05-12T18:49:00Z">
              <w:tcPr>
                <w:tcW w:w="1488" w:type="dxa"/>
                <w:shd w:val="clear" w:color="auto" w:fill="FFFFFF" w:themeFill="background1"/>
                <w:vAlign w:val="center"/>
                <w:hideMark/>
              </w:tcPr>
            </w:tcPrChange>
          </w:tcPr>
          <w:p w14:paraId="75A2C8A4"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20.3.2020</w:t>
            </w:r>
          </w:p>
        </w:tc>
        <w:tc>
          <w:tcPr>
            <w:tcW w:w="1165" w:type="dxa"/>
            <w:shd w:val="clear" w:color="auto" w:fill="FFFFFF" w:themeFill="background1"/>
            <w:vAlign w:val="center"/>
            <w:tcPrChange w:id="313" w:author="Luka Sikic" w:date="2021-05-12T18:49:00Z">
              <w:tcPr>
                <w:tcW w:w="1165" w:type="dxa"/>
                <w:shd w:val="clear" w:color="auto" w:fill="FFFFFF" w:themeFill="background1"/>
                <w:vAlign w:val="center"/>
              </w:tcPr>
            </w:tcPrChange>
          </w:tcPr>
          <w:p w14:paraId="00F82D79" w14:textId="5D7C018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-1.08</w:t>
            </w:r>
            <w:r>
              <w:rPr>
                <w:color w:val="111111"/>
              </w:rPr>
              <w:t> </w:t>
            </w:r>
          </w:p>
        </w:tc>
        <w:tc>
          <w:tcPr>
            <w:tcW w:w="1165" w:type="dxa"/>
            <w:gridSpan w:val="2"/>
            <w:shd w:val="clear" w:color="auto" w:fill="FFFFFF" w:themeFill="background1"/>
            <w:vAlign w:val="center"/>
            <w:hideMark/>
            <w:tcPrChange w:id="314" w:author="Luka Sikic" w:date="2021-05-12T18:49:00Z">
              <w:tcPr>
                <w:tcW w:w="1165" w:type="dxa"/>
                <w:gridSpan w:val="2"/>
                <w:shd w:val="clear" w:color="auto" w:fill="FFFFFF" w:themeFill="background1"/>
                <w:vAlign w:val="center"/>
                <w:hideMark/>
              </w:tcPr>
            </w:tcPrChange>
          </w:tcPr>
          <w:p w14:paraId="188D23CB" w14:textId="35611CD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-1.05</w:t>
            </w:r>
            <w:r>
              <w:rPr>
                <w:rStyle w:val="eop"/>
                <w:color w:val="111111"/>
              </w:rPr>
              <w:t> </w:t>
            </w:r>
          </w:p>
        </w:tc>
        <w:tc>
          <w:tcPr>
            <w:tcW w:w="1050" w:type="dxa"/>
            <w:shd w:val="clear" w:color="auto" w:fill="FFFFFF" w:themeFill="background1"/>
            <w:vAlign w:val="center"/>
            <w:hideMark/>
            <w:tcPrChange w:id="315" w:author="Luka Sikic" w:date="2021-05-12T18:49:00Z">
              <w:tcPr>
                <w:tcW w:w="1050" w:type="dxa"/>
                <w:shd w:val="clear" w:color="auto" w:fill="FFFFFF" w:themeFill="background1"/>
                <w:vAlign w:val="center"/>
                <w:hideMark/>
              </w:tcPr>
            </w:tcPrChange>
          </w:tcPr>
          <w:p w14:paraId="77C1B1B6" w14:textId="49C250DA"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-2</w:t>
            </w:r>
            <w:r>
              <w:rPr>
                <w:color w:val="111111"/>
              </w:rPr>
              <w:t>.</w:t>
            </w:r>
            <w:r>
              <w:rPr>
                <w:rStyle w:val="normaltextrun"/>
                <w:color w:val="111111"/>
              </w:rPr>
              <w:t>758**</w:t>
            </w:r>
            <w:r>
              <w:rPr>
                <w:color w:val="111111"/>
              </w:rPr>
              <w:t>*</w:t>
            </w:r>
            <w:r>
              <w:rPr>
                <w:rStyle w:val="eop"/>
                <w:color w:val="111111"/>
              </w:rPr>
              <w:t> </w:t>
            </w:r>
          </w:p>
        </w:tc>
        <w:tc>
          <w:tcPr>
            <w:tcW w:w="1315" w:type="dxa"/>
            <w:gridSpan w:val="3"/>
            <w:shd w:val="clear" w:color="auto" w:fill="FFFFFF" w:themeFill="background1"/>
            <w:vAlign w:val="center"/>
            <w:hideMark/>
            <w:tcPrChange w:id="316" w:author="Luka Sikic" w:date="2021-05-12T18:49:00Z">
              <w:tcPr>
                <w:tcW w:w="1315" w:type="dxa"/>
                <w:gridSpan w:val="4"/>
                <w:shd w:val="clear" w:color="auto" w:fill="FFFFFF" w:themeFill="background1"/>
                <w:vAlign w:val="center"/>
                <w:hideMark/>
              </w:tcPr>
            </w:tcPrChange>
          </w:tcPr>
          <w:p w14:paraId="07AED040" w14:textId="4C1B7EC0"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-1.1</w:t>
            </w:r>
            <w:r>
              <w:rPr>
                <w:color w:val="111111"/>
              </w:rPr>
              <w:t> </w:t>
            </w:r>
          </w:p>
        </w:tc>
        <w:tc>
          <w:tcPr>
            <w:tcW w:w="1050" w:type="dxa"/>
            <w:shd w:val="clear" w:color="auto" w:fill="FFFFFF" w:themeFill="background1"/>
            <w:vAlign w:val="center"/>
            <w:hideMark/>
            <w:tcPrChange w:id="317" w:author="Luka Sikic" w:date="2021-05-12T18:49:00Z">
              <w:tcPr>
                <w:tcW w:w="1050" w:type="dxa"/>
                <w:gridSpan w:val="2"/>
                <w:shd w:val="clear" w:color="auto" w:fill="FFFFFF" w:themeFill="background1"/>
                <w:vAlign w:val="center"/>
                <w:hideMark/>
              </w:tcPr>
            </w:tcPrChange>
          </w:tcPr>
          <w:p w14:paraId="0682609A" w14:textId="36A62176" w:rsidR="000B18FA" w:rsidRPr="00CF11DB" w:rsidRDefault="000B18FA" w:rsidP="000B18FA">
            <w:pPr>
              <w:spacing w:after="0"/>
              <w:ind w:left="108"/>
              <w:rPr>
                <w:rFonts w:ascii="Times New Roman" w:eastAsia="Times New Roman" w:hAnsi="Times New Roman" w:cs="Times New Roman"/>
                <w:color w:val="111111"/>
                <w:lang w:val="hr-HR" w:eastAsia="hr-HR"/>
              </w:rPr>
            </w:pPr>
            <w:r>
              <w:rPr>
                <w:color w:val="111111"/>
              </w:rPr>
              <w:t>-1.02 </w:t>
            </w:r>
          </w:p>
        </w:tc>
        <w:tc>
          <w:tcPr>
            <w:tcW w:w="1165" w:type="dxa"/>
            <w:shd w:val="clear" w:color="auto" w:fill="FFFFFF" w:themeFill="background1"/>
            <w:vAlign w:val="center"/>
            <w:tcPrChange w:id="318" w:author="Luka Sikic" w:date="2021-05-12T18:49:00Z">
              <w:tcPr>
                <w:tcW w:w="1165" w:type="dxa"/>
                <w:gridSpan w:val="2"/>
                <w:shd w:val="clear" w:color="auto" w:fill="FFFFFF" w:themeFill="background1"/>
                <w:vAlign w:val="center"/>
              </w:tcPr>
            </w:tcPrChange>
          </w:tcPr>
          <w:p w14:paraId="4608B334" w14:textId="1DC4B7BE"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0B18FA" w:rsidRPr="00CF11DB" w14:paraId="76177546" w14:textId="77777777" w:rsidTr="000B18FA">
        <w:tblPrEx>
          <w:tblW w:w="8398" w:type="dxa"/>
          <w:jc w:val="center"/>
          <w:tblBorders>
            <w:bottom w:val="single" w:sz="4" w:space="0" w:color="auto"/>
          </w:tblBorders>
          <w:shd w:val="clear" w:color="auto" w:fill="FFFFFF" w:themeFill="background1"/>
          <w:tblCellMar>
            <w:left w:w="28" w:type="dxa"/>
            <w:right w:w="28" w:type="dxa"/>
          </w:tblCellMar>
          <w:tblPrExChange w:id="319" w:author="Luka Sikic" w:date="2021-05-12T18:49:00Z">
            <w:tblPrEx>
              <w:tblW w:w="8398" w:type="dxa"/>
              <w:jc w:val="center"/>
              <w:tblBorders>
                <w:bottom w:val="single" w:sz="4" w:space="0" w:color="auto"/>
              </w:tblBorders>
              <w:shd w:val="clear" w:color="auto" w:fill="FFFFFF" w:themeFill="background1"/>
              <w:tblCellMar>
                <w:left w:w="28" w:type="dxa"/>
                <w:right w:w="28" w:type="dxa"/>
              </w:tblCellMar>
            </w:tblPrEx>
          </w:tblPrExChange>
        </w:tblPrEx>
        <w:trPr>
          <w:trHeight w:val="233"/>
          <w:jc w:val="center"/>
          <w:trPrChange w:id="320" w:author="Luka Sikic" w:date="2021-05-12T18:49:00Z">
            <w:trPr>
              <w:trHeight w:val="233"/>
              <w:jc w:val="center"/>
            </w:trPr>
          </w:trPrChange>
        </w:trPr>
        <w:tc>
          <w:tcPr>
            <w:tcW w:w="1488" w:type="dxa"/>
            <w:tcBorders>
              <w:bottom w:val="single" w:sz="4" w:space="0" w:color="auto"/>
            </w:tcBorders>
            <w:shd w:val="clear" w:color="auto" w:fill="FFFFFF" w:themeFill="background1"/>
            <w:vAlign w:val="center"/>
            <w:hideMark/>
            <w:tcPrChange w:id="321" w:author="Luka Sikic" w:date="2021-05-12T18:49:00Z">
              <w:tcPr>
                <w:tcW w:w="1488" w:type="dxa"/>
                <w:tcBorders>
                  <w:bottom w:val="single" w:sz="4" w:space="0" w:color="auto"/>
                </w:tcBorders>
                <w:shd w:val="clear" w:color="auto" w:fill="FFFFFF" w:themeFill="background1"/>
                <w:vAlign w:val="center"/>
                <w:hideMark/>
              </w:tcPr>
            </w:tcPrChange>
          </w:tcPr>
          <w:p w14:paraId="28483F09" w14:textId="77777777" w:rsidR="000B18FA" w:rsidRPr="00CF11DB" w:rsidRDefault="000B18FA" w:rsidP="000B18FA">
            <w:pPr>
              <w:spacing w:after="0"/>
              <w:jc w:val="center"/>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color w:val="111111"/>
                <w:lang w:val="hr-HR" w:eastAsia="hr-HR"/>
              </w:rPr>
              <w:t>23.3.2020</w:t>
            </w:r>
          </w:p>
        </w:tc>
        <w:tc>
          <w:tcPr>
            <w:tcW w:w="1165" w:type="dxa"/>
            <w:tcBorders>
              <w:bottom w:val="single" w:sz="4" w:space="0" w:color="auto"/>
            </w:tcBorders>
            <w:shd w:val="clear" w:color="auto" w:fill="FFFFFF" w:themeFill="background1"/>
            <w:vAlign w:val="center"/>
            <w:tcPrChange w:id="322" w:author="Luka Sikic" w:date="2021-05-12T18:49:00Z">
              <w:tcPr>
                <w:tcW w:w="1165" w:type="dxa"/>
                <w:tcBorders>
                  <w:bottom w:val="single" w:sz="4" w:space="0" w:color="auto"/>
                </w:tcBorders>
                <w:shd w:val="clear" w:color="auto" w:fill="FFFFFF" w:themeFill="background1"/>
                <w:vAlign w:val="center"/>
              </w:tcPr>
            </w:tcPrChange>
          </w:tcPr>
          <w:p w14:paraId="76A7155B" w14:textId="270932CC"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w:t>
            </w:r>
            <w:r>
              <w:rPr>
                <w:color w:val="111111"/>
              </w:rPr>
              <w:t>9</w:t>
            </w:r>
            <w:r>
              <w:rPr>
                <w:rStyle w:val="eop"/>
                <w:color w:val="111111"/>
              </w:rPr>
              <w:t> </w:t>
            </w:r>
          </w:p>
        </w:tc>
        <w:tc>
          <w:tcPr>
            <w:tcW w:w="1165" w:type="dxa"/>
            <w:gridSpan w:val="2"/>
            <w:tcBorders>
              <w:bottom w:val="single" w:sz="4" w:space="0" w:color="auto"/>
            </w:tcBorders>
            <w:shd w:val="clear" w:color="auto" w:fill="FFFFFF" w:themeFill="background1"/>
            <w:vAlign w:val="center"/>
            <w:hideMark/>
            <w:tcPrChange w:id="323" w:author="Luka Sikic" w:date="2021-05-12T18:49:00Z">
              <w:tcPr>
                <w:tcW w:w="1165" w:type="dxa"/>
                <w:gridSpan w:val="2"/>
                <w:tcBorders>
                  <w:bottom w:val="single" w:sz="4" w:space="0" w:color="auto"/>
                </w:tcBorders>
                <w:shd w:val="clear" w:color="auto" w:fill="FFFFFF" w:themeFill="background1"/>
                <w:vAlign w:val="center"/>
                <w:hideMark/>
              </w:tcPr>
            </w:tcPrChange>
          </w:tcPr>
          <w:p w14:paraId="167B71F4" w14:textId="252D144D" w:rsidR="000B18FA" w:rsidRPr="00CF11DB" w:rsidRDefault="000B18FA" w:rsidP="000B18FA">
            <w:pPr>
              <w:spacing w:after="0"/>
              <w:ind w:left="176"/>
              <w:rPr>
                <w:rFonts w:ascii="Times New Roman" w:eastAsia="Times New Roman" w:hAnsi="Times New Roman" w:cs="Times New Roman"/>
                <w:color w:val="111111"/>
                <w:lang w:val="hr-HR" w:eastAsia="hr-HR"/>
              </w:rPr>
            </w:pPr>
            <w:r>
              <w:rPr>
                <w:rStyle w:val="normaltextrun"/>
                <w:color w:val="111111"/>
              </w:rPr>
              <w:t>-0.56</w:t>
            </w:r>
            <w:r>
              <w:rPr>
                <w:rStyle w:val="eop"/>
                <w:color w:val="111111"/>
              </w:rPr>
              <w:t> </w:t>
            </w:r>
          </w:p>
        </w:tc>
        <w:tc>
          <w:tcPr>
            <w:tcW w:w="1050" w:type="dxa"/>
            <w:tcBorders>
              <w:bottom w:val="single" w:sz="4" w:space="0" w:color="auto"/>
            </w:tcBorders>
            <w:shd w:val="clear" w:color="auto" w:fill="FFFFFF" w:themeFill="background1"/>
            <w:vAlign w:val="center"/>
            <w:hideMark/>
            <w:tcPrChange w:id="324" w:author="Luka Sikic" w:date="2021-05-12T18:49:00Z">
              <w:tcPr>
                <w:tcW w:w="1050" w:type="dxa"/>
                <w:tcBorders>
                  <w:bottom w:val="single" w:sz="4" w:space="0" w:color="auto"/>
                </w:tcBorders>
                <w:shd w:val="clear" w:color="auto" w:fill="FFFFFF" w:themeFill="background1"/>
                <w:vAlign w:val="center"/>
                <w:hideMark/>
              </w:tcPr>
            </w:tcPrChange>
          </w:tcPr>
          <w:p w14:paraId="67DA4CDE" w14:textId="75AEEA8F" w:rsidR="000B18FA" w:rsidRPr="00CF11DB" w:rsidRDefault="000B18FA" w:rsidP="000B18FA">
            <w:pPr>
              <w:spacing w:after="0"/>
              <w:ind w:left="164"/>
              <w:rPr>
                <w:rFonts w:ascii="Times New Roman" w:eastAsia="Times New Roman" w:hAnsi="Times New Roman" w:cs="Times New Roman"/>
                <w:color w:val="111111"/>
                <w:lang w:val="hr-HR" w:eastAsia="hr-HR"/>
              </w:rPr>
            </w:pPr>
            <w:r>
              <w:rPr>
                <w:rStyle w:val="normaltextrun"/>
                <w:color w:val="111111"/>
              </w:rPr>
              <w:t>-</w:t>
            </w:r>
            <w:r>
              <w:rPr>
                <w:color w:val="111111"/>
              </w:rPr>
              <w:t>3</w:t>
            </w:r>
            <w:r>
              <w:rPr>
                <w:rStyle w:val="normaltextrun"/>
                <w:color w:val="111111"/>
              </w:rPr>
              <w:t>.662**</w:t>
            </w:r>
            <w:r>
              <w:rPr>
                <w:color w:val="111111"/>
              </w:rPr>
              <w:t>*</w:t>
            </w:r>
            <w:r>
              <w:rPr>
                <w:rStyle w:val="eop"/>
                <w:color w:val="111111"/>
              </w:rPr>
              <w:t> </w:t>
            </w:r>
          </w:p>
        </w:tc>
        <w:tc>
          <w:tcPr>
            <w:tcW w:w="1315" w:type="dxa"/>
            <w:gridSpan w:val="3"/>
            <w:tcBorders>
              <w:bottom w:val="single" w:sz="4" w:space="0" w:color="auto"/>
            </w:tcBorders>
            <w:shd w:val="clear" w:color="auto" w:fill="FFFFFF" w:themeFill="background1"/>
            <w:vAlign w:val="center"/>
            <w:hideMark/>
            <w:tcPrChange w:id="325" w:author="Luka Sikic" w:date="2021-05-12T18:49:00Z">
              <w:tcPr>
                <w:tcW w:w="1315" w:type="dxa"/>
                <w:gridSpan w:val="4"/>
                <w:tcBorders>
                  <w:bottom w:val="single" w:sz="4" w:space="0" w:color="auto"/>
                </w:tcBorders>
                <w:shd w:val="clear" w:color="auto" w:fill="FFFFFF" w:themeFill="background1"/>
                <w:vAlign w:val="center"/>
                <w:hideMark/>
              </w:tcPr>
            </w:tcPrChange>
          </w:tcPr>
          <w:p w14:paraId="40486BDF" w14:textId="318D5F17" w:rsidR="000B18FA" w:rsidRPr="00CF11DB" w:rsidRDefault="000B18FA" w:rsidP="000B18FA">
            <w:pPr>
              <w:spacing w:after="0"/>
              <w:ind w:left="153"/>
              <w:rPr>
                <w:rFonts w:ascii="Times New Roman" w:eastAsia="Times New Roman" w:hAnsi="Times New Roman" w:cs="Times New Roman"/>
                <w:color w:val="111111"/>
                <w:lang w:val="hr-HR" w:eastAsia="hr-HR"/>
              </w:rPr>
            </w:pPr>
            <w:r>
              <w:rPr>
                <w:rStyle w:val="normaltextrun"/>
                <w:color w:val="111111"/>
              </w:rPr>
              <w:t>-1.0</w:t>
            </w:r>
            <w:r>
              <w:rPr>
                <w:color w:val="111111"/>
              </w:rPr>
              <w:t>6 </w:t>
            </w:r>
          </w:p>
        </w:tc>
        <w:tc>
          <w:tcPr>
            <w:tcW w:w="1050" w:type="dxa"/>
            <w:tcBorders>
              <w:bottom w:val="single" w:sz="4" w:space="0" w:color="auto"/>
            </w:tcBorders>
            <w:shd w:val="clear" w:color="auto" w:fill="FFFFFF" w:themeFill="background1"/>
            <w:vAlign w:val="center"/>
            <w:hideMark/>
            <w:tcPrChange w:id="326" w:author="Luka Sikic" w:date="2021-05-12T18:49:00Z">
              <w:tcPr>
                <w:tcW w:w="1050" w:type="dxa"/>
                <w:gridSpan w:val="2"/>
                <w:tcBorders>
                  <w:bottom w:val="single" w:sz="4" w:space="0" w:color="auto"/>
                </w:tcBorders>
                <w:shd w:val="clear" w:color="auto" w:fill="FFFFFF" w:themeFill="background1"/>
                <w:vAlign w:val="center"/>
                <w:hideMark/>
              </w:tcPr>
            </w:tcPrChange>
          </w:tcPr>
          <w:p w14:paraId="1AC49857" w14:textId="0059C625" w:rsidR="000B18FA" w:rsidRPr="00CF11DB" w:rsidRDefault="000B18FA" w:rsidP="000B18FA">
            <w:pPr>
              <w:spacing w:after="0"/>
              <w:ind w:left="108"/>
              <w:rPr>
                <w:rFonts w:ascii="Times New Roman" w:eastAsia="Times New Roman" w:hAnsi="Times New Roman" w:cs="Times New Roman"/>
                <w:color w:val="111111"/>
                <w:lang w:val="hr-HR" w:eastAsia="hr-HR"/>
              </w:rPr>
            </w:pPr>
            <w:r>
              <w:rPr>
                <w:color w:val="111111"/>
              </w:rPr>
              <w:t>-0.82 </w:t>
            </w:r>
          </w:p>
        </w:tc>
        <w:tc>
          <w:tcPr>
            <w:tcW w:w="1165" w:type="dxa"/>
            <w:tcBorders>
              <w:bottom w:val="single" w:sz="4" w:space="0" w:color="auto"/>
            </w:tcBorders>
            <w:shd w:val="clear" w:color="auto" w:fill="FFFFFF" w:themeFill="background1"/>
            <w:vAlign w:val="center"/>
            <w:tcPrChange w:id="327" w:author="Luka Sikic" w:date="2021-05-12T18:49:00Z">
              <w:tcPr>
                <w:tcW w:w="1165" w:type="dxa"/>
                <w:gridSpan w:val="2"/>
                <w:tcBorders>
                  <w:bottom w:val="single" w:sz="4" w:space="0" w:color="auto"/>
                </w:tcBorders>
                <w:shd w:val="clear" w:color="auto" w:fill="FFFFFF" w:themeFill="background1"/>
                <w:vAlign w:val="center"/>
              </w:tcPr>
            </w:tcPrChange>
          </w:tcPr>
          <w:p w14:paraId="57A8E5AD" w14:textId="1EC9C0D4" w:rsidR="000B18FA" w:rsidRPr="00CF11DB" w:rsidRDefault="000B18FA" w:rsidP="000B18FA">
            <w:pPr>
              <w:spacing w:after="0"/>
              <w:ind w:left="198"/>
              <w:rPr>
                <w:rFonts w:ascii="Times New Roman" w:eastAsia="Times New Roman" w:hAnsi="Times New Roman" w:cs="Times New Roman"/>
                <w:color w:val="111111"/>
                <w:lang w:val="hr-HR" w:eastAsia="hr-HR"/>
              </w:rPr>
            </w:pPr>
          </w:p>
        </w:tc>
      </w:tr>
      <w:tr w:rsidR="008820C5" w:rsidRPr="00CF11DB" w14:paraId="4C0C77CE" w14:textId="77777777" w:rsidTr="00F77A09">
        <w:trPr>
          <w:trHeight w:val="233"/>
          <w:jc w:val="center"/>
        </w:trPr>
        <w:tc>
          <w:tcPr>
            <w:tcW w:w="8398" w:type="dxa"/>
            <w:gridSpan w:val="10"/>
            <w:tcBorders>
              <w:top w:val="single" w:sz="4" w:space="0" w:color="auto"/>
              <w:bottom w:val="nil"/>
            </w:tcBorders>
            <w:shd w:val="clear" w:color="auto" w:fill="FFFFFF" w:themeFill="background1"/>
            <w:vAlign w:val="center"/>
          </w:tcPr>
          <w:p w14:paraId="186093A2" w14:textId="1374C253" w:rsidR="008820C5" w:rsidRPr="00CF11DB" w:rsidRDefault="008820C5" w:rsidP="00DA45F3">
            <w:pPr>
              <w:spacing w:after="0"/>
              <w:ind w:left="198"/>
              <w:rPr>
                <w:rFonts w:ascii="Times New Roman" w:eastAsia="Times New Roman" w:hAnsi="Times New Roman" w:cs="Times New Roman"/>
                <w:color w:val="111111"/>
                <w:lang w:val="hr-HR" w:eastAsia="hr-HR"/>
              </w:rPr>
            </w:pPr>
            <w:r w:rsidRPr="00CF11DB">
              <w:rPr>
                <w:rFonts w:ascii="Times New Roman" w:eastAsia="Times New Roman" w:hAnsi="Times New Roman" w:cs="Times New Roman"/>
                <w:lang w:val="hr-HR" w:eastAsia="hr-HR"/>
              </w:rPr>
              <w:t>Note: p&lt;0.01***, p&lt;0.05**, p&lt;0.1*</w:t>
            </w:r>
          </w:p>
        </w:tc>
      </w:tr>
    </w:tbl>
    <w:p w14:paraId="6A8643A6" w14:textId="77777777" w:rsidR="00BB704D" w:rsidRDefault="00BB704D" w:rsidP="00DA45F3">
      <w:pPr>
        <w:pStyle w:val="FirstParagraph"/>
        <w:spacing w:before="0" w:after="0"/>
      </w:pPr>
    </w:p>
    <w:p w14:paraId="1890F8F1" w14:textId="6DBE07E6" w:rsidR="00F136BF" w:rsidRPr="00CF0706" w:rsidRDefault="00EA3E30" w:rsidP="00CF0706">
      <w:pPr>
        <w:pStyle w:val="FirstParagraph"/>
        <w:spacing w:before="0" w:after="0"/>
        <w:jc w:val="both"/>
        <w:rPr>
          <w:rFonts w:ascii="Times New Roman" w:hAnsi="Times New Roman" w:cs="Times New Roman"/>
        </w:rPr>
      </w:pPr>
      <w:r w:rsidRPr="00CF0706">
        <w:rPr>
          <w:rFonts w:ascii="Times New Roman" w:hAnsi="Times New Roman" w:cs="Times New Roman"/>
        </w:rPr>
        <w:t xml:space="preserve">To check the robustness of the results, several nonparametric tests are </w:t>
      </w:r>
      <w:r w:rsidR="00CF0706" w:rsidRPr="00CF0706">
        <w:rPr>
          <w:rFonts w:ascii="Times New Roman" w:hAnsi="Times New Roman" w:cs="Times New Roman"/>
        </w:rPr>
        <w:t>additionally</w:t>
      </w:r>
      <w:r w:rsidRPr="00CF0706">
        <w:rPr>
          <w:rFonts w:ascii="Times New Roman" w:hAnsi="Times New Roman" w:cs="Times New Roman"/>
        </w:rPr>
        <w:t xml:space="preserve"> run and results are shown in the Table 3. Nonparametric tests show overall less significance relative to the parametric tests but point in the same direction. First significance cluster can be observed on Feb </w:t>
      </w:r>
      <w:r w:rsidRPr="00CF0706">
        <w:rPr>
          <w:rFonts w:ascii="Times New Roman" w:hAnsi="Times New Roman" w:cs="Times New Roman"/>
        </w:rPr>
        <w:lastRenderedPageBreak/>
        <w:t>20</w:t>
      </w:r>
      <w:r w:rsidRPr="00CF0706">
        <w:rPr>
          <w:rFonts w:ascii="Times New Roman" w:hAnsi="Times New Roman" w:cs="Times New Roman"/>
          <w:vertAlign w:val="superscript"/>
        </w:rPr>
        <w:t>th</w:t>
      </w:r>
      <w:r w:rsidRPr="00CF0706">
        <w:rPr>
          <w:rFonts w:ascii="Times New Roman" w:hAnsi="Times New Roman" w:cs="Times New Roman"/>
        </w:rPr>
        <w:t>, a one day before the first officially reported case in Italy and another cluster is related to March 11</w:t>
      </w:r>
      <w:r w:rsidRPr="00CF0706">
        <w:rPr>
          <w:rFonts w:ascii="Times New Roman" w:hAnsi="Times New Roman" w:cs="Times New Roman"/>
          <w:vertAlign w:val="superscript"/>
        </w:rPr>
        <w:t>th</w:t>
      </w:r>
      <w:r w:rsidRPr="00CF0706">
        <w:rPr>
          <w:rFonts w:ascii="Times New Roman" w:hAnsi="Times New Roman" w:cs="Times New Roman"/>
        </w:rPr>
        <w:t>, a day when WHO declared global pandemic. Also, cluster of significance across tests is observed on the March 17</w:t>
      </w:r>
      <w:r w:rsidRPr="00CF0706">
        <w:rPr>
          <w:rFonts w:ascii="Times New Roman" w:hAnsi="Times New Roman" w:cs="Times New Roman"/>
          <w:vertAlign w:val="superscript"/>
        </w:rPr>
        <w:t>th</w:t>
      </w:r>
      <w:r w:rsidRPr="00CF0706">
        <w:rPr>
          <w:rFonts w:ascii="Times New Roman" w:hAnsi="Times New Roman" w:cs="Times New Roman"/>
        </w:rPr>
        <w:t xml:space="preserve"> and could be related to the investor`s anticipation of the introduction of lockdown in the Croatia on March 19</w:t>
      </w:r>
      <w:r w:rsidRPr="00CF0706">
        <w:rPr>
          <w:rFonts w:ascii="Times New Roman" w:hAnsi="Times New Roman" w:cs="Times New Roman"/>
          <w:vertAlign w:val="superscript"/>
        </w:rPr>
        <w:t>th</w:t>
      </w:r>
      <w:r w:rsidRPr="00CF0706">
        <w:rPr>
          <w:rFonts w:ascii="Times New Roman" w:hAnsi="Times New Roman" w:cs="Times New Roman"/>
        </w:rPr>
        <w:t>.</w:t>
      </w:r>
    </w:p>
    <w:p w14:paraId="73F3B628" w14:textId="77777777" w:rsidR="00BD232D" w:rsidRPr="006A48F7" w:rsidRDefault="00BD232D" w:rsidP="00DA45F3">
      <w:pPr>
        <w:pStyle w:val="Compact"/>
        <w:spacing w:before="0" w:after="0"/>
      </w:pPr>
    </w:p>
    <w:tbl>
      <w:tblPr>
        <w:tblW w:w="8733" w:type="dxa"/>
        <w:tblInd w:w="108" w:type="dxa"/>
        <w:shd w:val="clear" w:color="auto" w:fill="FFFFFF" w:themeFill="background1"/>
        <w:tblCellMar>
          <w:left w:w="28" w:type="dxa"/>
          <w:right w:w="28" w:type="dxa"/>
        </w:tblCellMar>
        <w:tblLook w:val="04A0" w:firstRow="1" w:lastRow="0" w:firstColumn="1" w:lastColumn="0" w:noHBand="0" w:noVBand="1"/>
      </w:tblPr>
      <w:tblGrid>
        <w:gridCol w:w="1451"/>
        <w:gridCol w:w="1006"/>
        <w:gridCol w:w="1273"/>
        <w:gridCol w:w="1243"/>
        <w:gridCol w:w="1155"/>
        <w:gridCol w:w="1480"/>
        <w:gridCol w:w="1125"/>
      </w:tblGrid>
      <w:tr w:rsidR="00BD232D" w:rsidRPr="00F403E8" w14:paraId="425225C1" w14:textId="77777777" w:rsidTr="00F77A09">
        <w:trPr>
          <w:trHeight w:val="268"/>
        </w:trPr>
        <w:tc>
          <w:tcPr>
            <w:tcW w:w="8733" w:type="dxa"/>
            <w:gridSpan w:val="7"/>
            <w:tcBorders>
              <w:bottom w:val="single" w:sz="4" w:space="0" w:color="auto"/>
            </w:tcBorders>
            <w:shd w:val="clear" w:color="auto" w:fill="FFFFFF" w:themeFill="background1"/>
            <w:noWrap/>
            <w:vAlign w:val="bottom"/>
            <w:hideMark/>
          </w:tcPr>
          <w:p w14:paraId="20FD9357" w14:textId="6A1914DA" w:rsidR="00BD232D" w:rsidRPr="00F403E8" w:rsidRDefault="00BD232D" w:rsidP="00DA45F3">
            <w:pPr>
              <w:spacing w:after="0"/>
              <w:rPr>
                <w:rFonts w:ascii="Calibri" w:eastAsia="Times New Roman" w:hAnsi="Calibri" w:cs="Calibri"/>
                <w:color w:val="000000"/>
                <w:sz w:val="22"/>
                <w:szCs w:val="22"/>
                <w:lang w:val="hr-HR" w:eastAsia="hr-HR"/>
              </w:rPr>
            </w:pPr>
            <w:r w:rsidRPr="00BD232D">
              <w:rPr>
                <w:b/>
                <w:bCs/>
              </w:rPr>
              <w:t xml:space="preserve">Table </w:t>
            </w:r>
            <w:r w:rsidR="00737947">
              <w:rPr>
                <w:b/>
                <w:bCs/>
              </w:rPr>
              <w:t>3</w:t>
            </w:r>
            <w:r w:rsidRPr="00BD232D">
              <w:rPr>
                <w:b/>
                <w:bCs/>
              </w:rPr>
              <w:t>:</w:t>
            </w:r>
            <w:r w:rsidRPr="006A48F7">
              <w:t xml:space="preserve"> The event study </w:t>
            </w:r>
            <w:proofErr w:type="spellStart"/>
            <w:r w:rsidRPr="006A48F7">
              <w:t>reuslts</w:t>
            </w:r>
            <w:proofErr w:type="spellEnd"/>
            <w:r w:rsidRPr="006A48F7">
              <w:t xml:space="preserve"> for the nonparametric tests</w:t>
            </w:r>
          </w:p>
        </w:tc>
      </w:tr>
      <w:tr w:rsidR="003B5143" w:rsidRPr="00F403E8" w14:paraId="6AB89364" w14:textId="77777777" w:rsidTr="00F77A09">
        <w:trPr>
          <w:trHeight w:val="594"/>
        </w:trPr>
        <w:tc>
          <w:tcPr>
            <w:tcW w:w="1451" w:type="dxa"/>
            <w:tcBorders>
              <w:top w:val="single" w:sz="4" w:space="0" w:color="auto"/>
              <w:bottom w:val="single" w:sz="4" w:space="0" w:color="auto"/>
            </w:tcBorders>
            <w:shd w:val="clear" w:color="auto" w:fill="FFFFFF" w:themeFill="background1"/>
            <w:vAlign w:val="center"/>
            <w:hideMark/>
          </w:tcPr>
          <w:p w14:paraId="647F2ABD" w14:textId="77777777" w:rsidR="003B5143" w:rsidRPr="00F403E8" w:rsidRDefault="003B5143" w:rsidP="00DA45F3">
            <w:pPr>
              <w:spacing w:after="0"/>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Date</w:t>
            </w:r>
          </w:p>
        </w:tc>
        <w:tc>
          <w:tcPr>
            <w:tcW w:w="1006" w:type="dxa"/>
            <w:tcBorders>
              <w:top w:val="single" w:sz="4" w:space="0" w:color="auto"/>
              <w:bottom w:val="single" w:sz="4" w:space="0" w:color="auto"/>
            </w:tcBorders>
            <w:shd w:val="clear" w:color="auto" w:fill="FFFFFF" w:themeFill="background1"/>
            <w:vAlign w:val="center"/>
            <w:hideMark/>
          </w:tcPr>
          <w:p w14:paraId="7D977564" w14:textId="77777777" w:rsidR="003B5143" w:rsidRPr="00F403E8" w:rsidRDefault="003B5143" w:rsidP="00DA45F3">
            <w:pPr>
              <w:spacing w:after="0"/>
              <w:jc w:val="center"/>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SIGN</w:t>
            </w:r>
          </w:p>
        </w:tc>
        <w:tc>
          <w:tcPr>
            <w:tcW w:w="1273" w:type="dxa"/>
            <w:tcBorders>
              <w:top w:val="single" w:sz="4" w:space="0" w:color="auto"/>
              <w:bottom w:val="single" w:sz="4" w:space="0" w:color="auto"/>
            </w:tcBorders>
            <w:shd w:val="clear" w:color="auto" w:fill="FFFFFF" w:themeFill="background1"/>
            <w:vAlign w:val="center"/>
            <w:hideMark/>
          </w:tcPr>
          <w:p w14:paraId="511CDD77" w14:textId="77777777" w:rsidR="003B5143" w:rsidRPr="00F403E8" w:rsidRDefault="003B5143" w:rsidP="00DA45F3">
            <w:pPr>
              <w:spacing w:after="0"/>
              <w:jc w:val="center"/>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GSIGN</w:t>
            </w:r>
          </w:p>
        </w:tc>
        <w:tc>
          <w:tcPr>
            <w:tcW w:w="1243" w:type="dxa"/>
            <w:tcBorders>
              <w:top w:val="single" w:sz="4" w:space="0" w:color="auto"/>
              <w:bottom w:val="single" w:sz="4" w:space="0" w:color="auto"/>
            </w:tcBorders>
            <w:shd w:val="clear" w:color="auto" w:fill="FFFFFF" w:themeFill="background1"/>
            <w:vAlign w:val="center"/>
            <w:hideMark/>
          </w:tcPr>
          <w:p w14:paraId="64C53EED" w14:textId="77777777" w:rsidR="003B5143" w:rsidRPr="00F403E8" w:rsidRDefault="003B5143" w:rsidP="00DA45F3">
            <w:pPr>
              <w:spacing w:after="0"/>
              <w:jc w:val="center"/>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CSIGN</w:t>
            </w:r>
          </w:p>
        </w:tc>
        <w:tc>
          <w:tcPr>
            <w:tcW w:w="1155" w:type="dxa"/>
            <w:tcBorders>
              <w:top w:val="single" w:sz="4" w:space="0" w:color="auto"/>
              <w:bottom w:val="single" w:sz="4" w:space="0" w:color="auto"/>
            </w:tcBorders>
            <w:shd w:val="clear" w:color="auto" w:fill="FFFFFF" w:themeFill="background1"/>
            <w:vAlign w:val="center"/>
            <w:hideMark/>
          </w:tcPr>
          <w:p w14:paraId="2A9B8FB2" w14:textId="77777777" w:rsidR="003B5143" w:rsidRPr="00F403E8" w:rsidRDefault="003B5143" w:rsidP="00DA45F3">
            <w:pPr>
              <w:spacing w:after="0"/>
              <w:jc w:val="center"/>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RANK</w:t>
            </w:r>
          </w:p>
        </w:tc>
        <w:tc>
          <w:tcPr>
            <w:tcW w:w="1480" w:type="dxa"/>
            <w:tcBorders>
              <w:top w:val="single" w:sz="4" w:space="0" w:color="auto"/>
              <w:bottom w:val="single" w:sz="4" w:space="0" w:color="auto"/>
            </w:tcBorders>
            <w:shd w:val="clear" w:color="auto" w:fill="FFFFFF" w:themeFill="background1"/>
            <w:vAlign w:val="center"/>
            <w:hideMark/>
          </w:tcPr>
          <w:p w14:paraId="51923881" w14:textId="77777777" w:rsidR="003B5143" w:rsidRPr="00F403E8" w:rsidRDefault="003B5143" w:rsidP="00DA45F3">
            <w:pPr>
              <w:spacing w:after="0"/>
              <w:jc w:val="center"/>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MRANK</w:t>
            </w:r>
          </w:p>
        </w:tc>
        <w:tc>
          <w:tcPr>
            <w:tcW w:w="1125" w:type="dxa"/>
            <w:tcBorders>
              <w:top w:val="single" w:sz="4" w:space="0" w:color="auto"/>
              <w:bottom w:val="single" w:sz="4" w:space="0" w:color="auto"/>
            </w:tcBorders>
            <w:shd w:val="clear" w:color="auto" w:fill="FFFFFF" w:themeFill="background1"/>
            <w:vAlign w:val="center"/>
            <w:hideMark/>
          </w:tcPr>
          <w:p w14:paraId="041D35B4" w14:textId="77777777" w:rsidR="003B5143" w:rsidRPr="00F403E8" w:rsidRDefault="003B5143" w:rsidP="00DA45F3">
            <w:pPr>
              <w:spacing w:after="0"/>
              <w:jc w:val="center"/>
              <w:rPr>
                <w:rFonts w:ascii="Palatino Linotype" w:eastAsia="Times New Roman" w:hAnsi="Palatino Linotype" w:cs="Calibri"/>
                <w:b/>
                <w:bCs/>
                <w:color w:val="111111"/>
                <w:sz w:val="22"/>
                <w:szCs w:val="22"/>
                <w:lang w:val="hr-HR" w:eastAsia="hr-HR"/>
              </w:rPr>
            </w:pPr>
            <w:r w:rsidRPr="00F403E8">
              <w:rPr>
                <w:rFonts w:ascii="Palatino Linotype" w:eastAsia="Times New Roman" w:hAnsi="Palatino Linotype" w:cs="Calibri"/>
                <w:b/>
                <w:bCs/>
                <w:color w:val="111111"/>
                <w:sz w:val="22"/>
                <w:szCs w:val="22"/>
                <w:lang w:val="hr-HR" w:eastAsia="hr-HR"/>
              </w:rPr>
              <w:t>WLCX</w:t>
            </w:r>
          </w:p>
        </w:tc>
      </w:tr>
      <w:tr w:rsidR="003B5143" w:rsidRPr="00F403E8" w14:paraId="22494C77" w14:textId="77777777" w:rsidTr="00F77A09">
        <w:trPr>
          <w:trHeight w:val="291"/>
        </w:trPr>
        <w:tc>
          <w:tcPr>
            <w:tcW w:w="1451" w:type="dxa"/>
            <w:tcBorders>
              <w:top w:val="single" w:sz="4" w:space="0" w:color="auto"/>
            </w:tcBorders>
            <w:shd w:val="clear" w:color="auto" w:fill="FFFFFF" w:themeFill="background1"/>
            <w:vAlign w:val="center"/>
            <w:hideMark/>
          </w:tcPr>
          <w:p w14:paraId="45FB64F4"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17.2.2020</w:t>
            </w:r>
          </w:p>
        </w:tc>
        <w:tc>
          <w:tcPr>
            <w:tcW w:w="1006" w:type="dxa"/>
            <w:tcBorders>
              <w:top w:val="single" w:sz="4" w:space="0" w:color="auto"/>
            </w:tcBorders>
            <w:shd w:val="clear" w:color="auto" w:fill="FFFFFF" w:themeFill="background1"/>
            <w:vAlign w:val="center"/>
            <w:hideMark/>
          </w:tcPr>
          <w:p w14:paraId="585CC79F" w14:textId="3FF928F1"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tcBorders>
              <w:top w:val="single" w:sz="4" w:space="0" w:color="auto"/>
            </w:tcBorders>
            <w:shd w:val="clear" w:color="auto" w:fill="FFFFFF" w:themeFill="background1"/>
            <w:vAlign w:val="center"/>
            <w:hideMark/>
          </w:tcPr>
          <w:p w14:paraId="419A611C" w14:textId="5B56C6BE"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tcBorders>
              <w:top w:val="single" w:sz="4" w:space="0" w:color="auto"/>
            </w:tcBorders>
            <w:shd w:val="clear" w:color="auto" w:fill="FFFFFF" w:themeFill="background1"/>
            <w:vAlign w:val="center"/>
            <w:hideMark/>
          </w:tcPr>
          <w:p w14:paraId="5238D101" w14:textId="57956F2A"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1.103</w:t>
            </w:r>
          </w:p>
        </w:tc>
        <w:tc>
          <w:tcPr>
            <w:tcW w:w="1155" w:type="dxa"/>
            <w:tcBorders>
              <w:top w:val="single" w:sz="4" w:space="0" w:color="auto"/>
            </w:tcBorders>
            <w:shd w:val="clear" w:color="auto" w:fill="FFFFFF" w:themeFill="background1"/>
            <w:vAlign w:val="center"/>
            <w:hideMark/>
          </w:tcPr>
          <w:p w14:paraId="4CBC754E" w14:textId="06A42788"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1.017</w:t>
            </w:r>
          </w:p>
        </w:tc>
        <w:tc>
          <w:tcPr>
            <w:tcW w:w="1480" w:type="dxa"/>
            <w:tcBorders>
              <w:top w:val="single" w:sz="4" w:space="0" w:color="auto"/>
            </w:tcBorders>
            <w:shd w:val="clear" w:color="auto" w:fill="FFFFFF" w:themeFill="background1"/>
            <w:vAlign w:val="center"/>
            <w:hideMark/>
          </w:tcPr>
          <w:p w14:paraId="43851E05" w14:textId="26B5D6CF"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1.017</w:t>
            </w:r>
          </w:p>
        </w:tc>
        <w:tc>
          <w:tcPr>
            <w:tcW w:w="1125" w:type="dxa"/>
            <w:tcBorders>
              <w:top w:val="single" w:sz="4" w:space="0" w:color="auto"/>
            </w:tcBorders>
            <w:shd w:val="clear" w:color="auto" w:fill="FFFFFF" w:themeFill="background1"/>
            <w:vAlign w:val="center"/>
            <w:hideMark/>
          </w:tcPr>
          <w:p w14:paraId="231203B4"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40</w:t>
            </w:r>
          </w:p>
        </w:tc>
      </w:tr>
      <w:tr w:rsidR="003B5143" w:rsidRPr="00F403E8" w14:paraId="4A4BA952" w14:textId="77777777" w:rsidTr="00F77A09">
        <w:trPr>
          <w:trHeight w:val="291"/>
        </w:trPr>
        <w:tc>
          <w:tcPr>
            <w:tcW w:w="1451" w:type="dxa"/>
            <w:shd w:val="clear" w:color="auto" w:fill="FFFFFF" w:themeFill="background1"/>
            <w:vAlign w:val="center"/>
            <w:hideMark/>
          </w:tcPr>
          <w:p w14:paraId="710725E7"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18.2.2020</w:t>
            </w:r>
          </w:p>
        </w:tc>
        <w:tc>
          <w:tcPr>
            <w:tcW w:w="1006" w:type="dxa"/>
            <w:shd w:val="clear" w:color="auto" w:fill="FFFFFF" w:themeFill="background1"/>
            <w:vAlign w:val="center"/>
            <w:hideMark/>
          </w:tcPr>
          <w:p w14:paraId="3A46035B"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11F81E20" w14:textId="2B134D3A"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34F0AB7B"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6D215FD5" w14:textId="628D4C8B"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0.696</w:t>
            </w:r>
          </w:p>
        </w:tc>
        <w:tc>
          <w:tcPr>
            <w:tcW w:w="1480" w:type="dxa"/>
            <w:shd w:val="clear" w:color="auto" w:fill="FFFFFF" w:themeFill="background1"/>
            <w:vAlign w:val="center"/>
            <w:hideMark/>
          </w:tcPr>
          <w:p w14:paraId="58C9DA95" w14:textId="28FE7D6C"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0.696</w:t>
            </w:r>
          </w:p>
        </w:tc>
        <w:tc>
          <w:tcPr>
            <w:tcW w:w="1125" w:type="dxa"/>
            <w:shd w:val="clear" w:color="auto" w:fill="FFFFFF" w:themeFill="background1"/>
            <w:vAlign w:val="center"/>
            <w:hideMark/>
          </w:tcPr>
          <w:p w14:paraId="12A2586F"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43</w:t>
            </w:r>
          </w:p>
        </w:tc>
      </w:tr>
      <w:tr w:rsidR="003B5143" w:rsidRPr="00F403E8" w14:paraId="5A4510F5" w14:textId="77777777" w:rsidTr="00F77A09">
        <w:trPr>
          <w:trHeight w:val="291"/>
        </w:trPr>
        <w:tc>
          <w:tcPr>
            <w:tcW w:w="1451" w:type="dxa"/>
            <w:shd w:val="clear" w:color="auto" w:fill="FFFFFF" w:themeFill="background1"/>
            <w:vAlign w:val="center"/>
            <w:hideMark/>
          </w:tcPr>
          <w:p w14:paraId="53AB9BF5"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19.2.2020</w:t>
            </w:r>
          </w:p>
        </w:tc>
        <w:tc>
          <w:tcPr>
            <w:tcW w:w="1006" w:type="dxa"/>
            <w:shd w:val="clear" w:color="auto" w:fill="FFFFFF" w:themeFill="background1"/>
            <w:vAlign w:val="center"/>
            <w:hideMark/>
          </w:tcPr>
          <w:p w14:paraId="798AF8CA"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76E08321" w14:textId="1E867A9F"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6F4385F5" w14:textId="1AD68330"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0.827</w:t>
            </w:r>
          </w:p>
        </w:tc>
        <w:tc>
          <w:tcPr>
            <w:tcW w:w="1155" w:type="dxa"/>
            <w:shd w:val="clear" w:color="auto" w:fill="FFFFFF" w:themeFill="background1"/>
            <w:vAlign w:val="center"/>
            <w:hideMark/>
          </w:tcPr>
          <w:p w14:paraId="48A60313"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-0.226</w:t>
            </w:r>
          </w:p>
        </w:tc>
        <w:tc>
          <w:tcPr>
            <w:tcW w:w="1480" w:type="dxa"/>
            <w:shd w:val="clear" w:color="auto" w:fill="FFFFFF" w:themeFill="background1"/>
            <w:vAlign w:val="center"/>
            <w:hideMark/>
          </w:tcPr>
          <w:p w14:paraId="1B11F89F"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-0.226</w:t>
            </w:r>
          </w:p>
        </w:tc>
        <w:tc>
          <w:tcPr>
            <w:tcW w:w="1125" w:type="dxa"/>
            <w:shd w:val="clear" w:color="auto" w:fill="FFFFFF" w:themeFill="background1"/>
            <w:vAlign w:val="center"/>
            <w:hideMark/>
          </w:tcPr>
          <w:p w14:paraId="72E5FE51"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20</w:t>
            </w:r>
          </w:p>
        </w:tc>
      </w:tr>
      <w:tr w:rsidR="00692A40" w:rsidRPr="00F403E8" w14:paraId="63D83529" w14:textId="77777777" w:rsidTr="00F77A09">
        <w:trPr>
          <w:trHeight w:val="291"/>
        </w:trPr>
        <w:tc>
          <w:tcPr>
            <w:tcW w:w="1451" w:type="dxa"/>
            <w:shd w:val="clear" w:color="auto" w:fill="FFFFFF" w:themeFill="background1"/>
            <w:vAlign w:val="center"/>
          </w:tcPr>
          <w:p w14:paraId="7906CB68" w14:textId="43D82953" w:rsidR="00692A40" w:rsidRPr="00F403E8" w:rsidRDefault="00692A40"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20.2.2020</w:t>
            </w:r>
          </w:p>
        </w:tc>
        <w:tc>
          <w:tcPr>
            <w:tcW w:w="1006" w:type="dxa"/>
            <w:shd w:val="clear" w:color="auto" w:fill="FFFFFF" w:themeFill="background1"/>
            <w:vAlign w:val="center"/>
          </w:tcPr>
          <w:p w14:paraId="14B64434" w14:textId="54A48A07" w:rsidR="00692A40"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692A40" w:rsidRPr="00F403E8">
              <w:rPr>
                <w:rFonts w:ascii="Palatino Linotype" w:eastAsia="Times New Roman" w:hAnsi="Palatino Linotype" w:cs="Calibri"/>
                <w:color w:val="111111"/>
                <w:sz w:val="22"/>
                <w:szCs w:val="22"/>
                <w:lang w:val="hr-HR" w:eastAsia="hr-HR"/>
              </w:rPr>
              <w:t>1.155</w:t>
            </w:r>
          </w:p>
        </w:tc>
        <w:tc>
          <w:tcPr>
            <w:tcW w:w="1273" w:type="dxa"/>
            <w:shd w:val="clear" w:color="auto" w:fill="FFFFFF" w:themeFill="background1"/>
            <w:vAlign w:val="center"/>
          </w:tcPr>
          <w:p w14:paraId="2F633644" w14:textId="281AE35B" w:rsidR="00692A40"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692A40" w:rsidRPr="00F403E8">
              <w:rPr>
                <w:rFonts w:ascii="Palatino Linotype" w:eastAsia="Times New Roman" w:hAnsi="Palatino Linotype" w:cs="Calibri"/>
                <w:color w:val="111111"/>
                <w:sz w:val="22"/>
                <w:szCs w:val="22"/>
                <w:lang w:val="hr-HR" w:eastAsia="hr-HR"/>
              </w:rPr>
              <w:t>2.009</w:t>
            </w:r>
            <w:r w:rsidR="00692A40">
              <w:rPr>
                <w:rFonts w:ascii="Palatino Linotype" w:eastAsia="Times New Roman" w:hAnsi="Palatino Linotype" w:cs="Calibri"/>
                <w:color w:val="111111"/>
                <w:sz w:val="22"/>
                <w:szCs w:val="22"/>
                <w:lang w:val="hr-HR" w:eastAsia="hr-HR"/>
              </w:rPr>
              <w:t>**</w:t>
            </w:r>
          </w:p>
        </w:tc>
        <w:tc>
          <w:tcPr>
            <w:tcW w:w="1243" w:type="dxa"/>
            <w:shd w:val="clear" w:color="auto" w:fill="FFFFFF" w:themeFill="background1"/>
            <w:vAlign w:val="center"/>
          </w:tcPr>
          <w:p w14:paraId="0C258B19" w14:textId="3273959D" w:rsidR="00692A40"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692A40" w:rsidRPr="00F403E8">
              <w:rPr>
                <w:rFonts w:ascii="Palatino Linotype" w:eastAsia="Times New Roman" w:hAnsi="Palatino Linotype" w:cs="Calibri"/>
                <w:color w:val="111111"/>
                <w:sz w:val="22"/>
                <w:szCs w:val="22"/>
                <w:lang w:val="hr-HR" w:eastAsia="hr-HR"/>
              </w:rPr>
              <w:t>1.378</w:t>
            </w:r>
          </w:p>
        </w:tc>
        <w:tc>
          <w:tcPr>
            <w:tcW w:w="1155" w:type="dxa"/>
            <w:shd w:val="clear" w:color="auto" w:fill="FFFFFF" w:themeFill="background1"/>
            <w:vAlign w:val="center"/>
          </w:tcPr>
          <w:p w14:paraId="175600FF" w14:textId="61BE5CEA" w:rsidR="00692A40"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692A40" w:rsidRPr="00F403E8">
              <w:rPr>
                <w:rFonts w:ascii="Palatino Linotype" w:eastAsia="Times New Roman" w:hAnsi="Palatino Linotype" w:cs="Calibri"/>
                <w:color w:val="111111"/>
                <w:sz w:val="22"/>
                <w:szCs w:val="22"/>
                <w:lang w:val="hr-HR" w:eastAsia="hr-HR"/>
              </w:rPr>
              <w:t>1.755</w:t>
            </w:r>
          </w:p>
        </w:tc>
        <w:tc>
          <w:tcPr>
            <w:tcW w:w="1480" w:type="dxa"/>
            <w:shd w:val="clear" w:color="auto" w:fill="FFFFFF" w:themeFill="background1"/>
            <w:vAlign w:val="center"/>
          </w:tcPr>
          <w:p w14:paraId="5970F1FB" w14:textId="461E50E1" w:rsidR="00692A40"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692A40" w:rsidRPr="00F403E8">
              <w:rPr>
                <w:rFonts w:ascii="Palatino Linotype" w:eastAsia="Times New Roman" w:hAnsi="Palatino Linotype" w:cs="Calibri"/>
                <w:color w:val="111111"/>
                <w:sz w:val="22"/>
                <w:szCs w:val="22"/>
                <w:lang w:val="hr-HR" w:eastAsia="hr-HR"/>
              </w:rPr>
              <w:t>1.755</w:t>
            </w:r>
          </w:p>
        </w:tc>
        <w:tc>
          <w:tcPr>
            <w:tcW w:w="1125" w:type="dxa"/>
            <w:shd w:val="clear" w:color="auto" w:fill="FFFFFF" w:themeFill="background1"/>
            <w:vAlign w:val="center"/>
          </w:tcPr>
          <w:p w14:paraId="5CFFFEA0" w14:textId="47730F02" w:rsidR="00692A40" w:rsidRPr="00F403E8" w:rsidRDefault="00692A40"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55</w:t>
            </w:r>
          </w:p>
        </w:tc>
      </w:tr>
      <w:tr w:rsidR="003B5143" w:rsidRPr="00F403E8" w14:paraId="7D165928" w14:textId="77777777" w:rsidTr="00F77A09">
        <w:trPr>
          <w:trHeight w:val="291"/>
        </w:trPr>
        <w:tc>
          <w:tcPr>
            <w:tcW w:w="1451" w:type="dxa"/>
            <w:shd w:val="clear" w:color="auto" w:fill="FFFFFF" w:themeFill="background1"/>
            <w:vAlign w:val="center"/>
            <w:hideMark/>
          </w:tcPr>
          <w:p w14:paraId="64B2EE43"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21.2.2020</w:t>
            </w:r>
          </w:p>
        </w:tc>
        <w:tc>
          <w:tcPr>
            <w:tcW w:w="1006" w:type="dxa"/>
            <w:shd w:val="clear" w:color="auto" w:fill="FFFFFF" w:themeFill="background1"/>
            <w:vAlign w:val="center"/>
            <w:hideMark/>
          </w:tcPr>
          <w:p w14:paraId="3F6B7B4D"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-1.16</w:t>
            </w:r>
          </w:p>
        </w:tc>
        <w:tc>
          <w:tcPr>
            <w:tcW w:w="1273" w:type="dxa"/>
            <w:shd w:val="clear" w:color="auto" w:fill="FFFFFF" w:themeFill="background1"/>
            <w:vAlign w:val="center"/>
            <w:hideMark/>
          </w:tcPr>
          <w:p w14:paraId="7A099CF5" w14:textId="77777777" w:rsidR="003B5143" w:rsidRPr="00F403E8" w:rsidRDefault="003B5143" w:rsidP="00DA45F3">
            <w:pPr>
              <w:spacing w:after="0"/>
              <w:ind w:left="27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-0.364</w:t>
            </w:r>
          </w:p>
        </w:tc>
        <w:tc>
          <w:tcPr>
            <w:tcW w:w="1243" w:type="dxa"/>
            <w:shd w:val="clear" w:color="auto" w:fill="FFFFFF" w:themeFill="background1"/>
            <w:vAlign w:val="center"/>
            <w:hideMark/>
          </w:tcPr>
          <w:p w14:paraId="2B3977AD" w14:textId="105AECB9"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0.689</w:t>
            </w:r>
          </w:p>
        </w:tc>
        <w:tc>
          <w:tcPr>
            <w:tcW w:w="1155" w:type="dxa"/>
            <w:shd w:val="clear" w:color="auto" w:fill="FFFFFF" w:themeFill="background1"/>
            <w:vAlign w:val="center"/>
            <w:hideMark/>
          </w:tcPr>
          <w:p w14:paraId="5B36A12D" w14:textId="5EFF76D7"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0.557</w:t>
            </w:r>
          </w:p>
        </w:tc>
        <w:tc>
          <w:tcPr>
            <w:tcW w:w="1480" w:type="dxa"/>
            <w:shd w:val="clear" w:color="auto" w:fill="FFFFFF" w:themeFill="background1"/>
            <w:vAlign w:val="center"/>
            <w:hideMark/>
          </w:tcPr>
          <w:p w14:paraId="6B7544C1" w14:textId="1411ADDE"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0.557</w:t>
            </w:r>
          </w:p>
        </w:tc>
        <w:tc>
          <w:tcPr>
            <w:tcW w:w="1125" w:type="dxa"/>
            <w:shd w:val="clear" w:color="auto" w:fill="FFFFFF" w:themeFill="background1"/>
            <w:vAlign w:val="center"/>
            <w:hideMark/>
          </w:tcPr>
          <w:p w14:paraId="5DE79486"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26</w:t>
            </w:r>
          </w:p>
        </w:tc>
      </w:tr>
      <w:tr w:rsidR="003B5143" w:rsidRPr="00F403E8" w14:paraId="7CAA1CEB" w14:textId="77777777" w:rsidTr="00F77A09">
        <w:trPr>
          <w:trHeight w:val="291"/>
        </w:trPr>
        <w:tc>
          <w:tcPr>
            <w:tcW w:w="1451" w:type="dxa"/>
            <w:shd w:val="clear" w:color="auto" w:fill="FFFFFF" w:themeFill="background1"/>
            <w:vAlign w:val="center"/>
            <w:hideMark/>
          </w:tcPr>
          <w:p w14:paraId="5D6759BA"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24.2.2020</w:t>
            </w:r>
          </w:p>
        </w:tc>
        <w:tc>
          <w:tcPr>
            <w:tcW w:w="1006" w:type="dxa"/>
            <w:shd w:val="clear" w:color="auto" w:fill="FFFFFF" w:themeFill="background1"/>
            <w:vAlign w:val="center"/>
            <w:hideMark/>
          </w:tcPr>
          <w:p w14:paraId="60EA1AB2"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2CB03863" w14:textId="2A90D960"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03E049F1"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503EB9B3"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-0.711</w:t>
            </w:r>
          </w:p>
        </w:tc>
        <w:tc>
          <w:tcPr>
            <w:tcW w:w="1480" w:type="dxa"/>
            <w:shd w:val="clear" w:color="auto" w:fill="FFFFFF" w:themeFill="background1"/>
            <w:vAlign w:val="center"/>
            <w:hideMark/>
          </w:tcPr>
          <w:p w14:paraId="35B6F382"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-0.711</w:t>
            </w:r>
          </w:p>
        </w:tc>
        <w:tc>
          <w:tcPr>
            <w:tcW w:w="1125" w:type="dxa"/>
            <w:shd w:val="clear" w:color="auto" w:fill="FFFFFF" w:themeFill="background1"/>
            <w:vAlign w:val="center"/>
            <w:hideMark/>
          </w:tcPr>
          <w:p w14:paraId="4AF426D1"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19</w:t>
            </w:r>
          </w:p>
        </w:tc>
      </w:tr>
      <w:tr w:rsidR="003B5143" w:rsidRPr="00F403E8" w14:paraId="7018517D" w14:textId="77777777" w:rsidTr="00F77A09">
        <w:trPr>
          <w:trHeight w:val="291"/>
        </w:trPr>
        <w:tc>
          <w:tcPr>
            <w:tcW w:w="1451" w:type="dxa"/>
            <w:shd w:val="clear" w:color="auto" w:fill="FFFFFF" w:themeFill="background1"/>
            <w:vAlign w:val="center"/>
            <w:hideMark/>
          </w:tcPr>
          <w:p w14:paraId="252461C7"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25.2.2020</w:t>
            </w:r>
          </w:p>
        </w:tc>
        <w:tc>
          <w:tcPr>
            <w:tcW w:w="1006" w:type="dxa"/>
            <w:shd w:val="clear" w:color="auto" w:fill="FFFFFF" w:themeFill="background1"/>
            <w:vAlign w:val="center"/>
            <w:hideMark/>
          </w:tcPr>
          <w:p w14:paraId="7FC7D340" w14:textId="47501EA3"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shd w:val="clear" w:color="auto" w:fill="FFFFFF" w:themeFill="background1"/>
            <w:vAlign w:val="center"/>
            <w:hideMark/>
          </w:tcPr>
          <w:p w14:paraId="12F5EAA6" w14:textId="11EFFE03"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shd w:val="clear" w:color="auto" w:fill="FFFFFF" w:themeFill="background1"/>
            <w:vAlign w:val="center"/>
            <w:hideMark/>
          </w:tcPr>
          <w:p w14:paraId="13AD7D7E" w14:textId="0B382E62"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155" w:type="dxa"/>
            <w:shd w:val="clear" w:color="auto" w:fill="FFFFFF" w:themeFill="background1"/>
            <w:vAlign w:val="center"/>
            <w:hideMark/>
          </w:tcPr>
          <w:p w14:paraId="7407CE12"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-0.191</w:t>
            </w:r>
          </w:p>
        </w:tc>
        <w:tc>
          <w:tcPr>
            <w:tcW w:w="1480" w:type="dxa"/>
            <w:shd w:val="clear" w:color="auto" w:fill="FFFFFF" w:themeFill="background1"/>
            <w:vAlign w:val="center"/>
            <w:hideMark/>
          </w:tcPr>
          <w:p w14:paraId="51CADD5B"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-0.191</w:t>
            </w:r>
          </w:p>
        </w:tc>
        <w:tc>
          <w:tcPr>
            <w:tcW w:w="1125" w:type="dxa"/>
            <w:shd w:val="clear" w:color="auto" w:fill="FFFFFF" w:themeFill="background1"/>
            <w:vAlign w:val="center"/>
            <w:hideMark/>
          </w:tcPr>
          <w:p w14:paraId="431CB4ED"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27</w:t>
            </w:r>
          </w:p>
        </w:tc>
      </w:tr>
      <w:tr w:rsidR="003B5143" w:rsidRPr="00F403E8" w14:paraId="7428D20B" w14:textId="77777777" w:rsidTr="00F77A09">
        <w:trPr>
          <w:trHeight w:val="291"/>
        </w:trPr>
        <w:tc>
          <w:tcPr>
            <w:tcW w:w="1451" w:type="dxa"/>
            <w:shd w:val="clear" w:color="auto" w:fill="FFFFFF" w:themeFill="background1"/>
            <w:vAlign w:val="center"/>
            <w:hideMark/>
          </w:tcPr>
          <w:p w14:paraId="6FFB1A4C"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26.2.2020</w:t>
            </w:r>
          </w:p>
        </w:tc>
        <w:tc>
          <w:tcPr>
            <w:tcW w:w="1006" w:type="dxa"/>
            <w:shd w:val="clear" w:color="auto" w:fill="FFFFFF" w:themeFill="background1"/>
            <w:vAlign w:val="center"/>
            <w:hideMark/>
          </w:tcPr>
          <w:p w14:paraId="0F2CD969"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1D49B7D0" w14:textId="3EF06D2A"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716A3F6C"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464733F4"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-0.497</w:t>
            </w:r>
          </w:p>
        </w:tc>
        <w:tc>
          <w:tcPr>
            <w:tcW w:w="1480" w:type="dxa"/>
            <w:shd w:val="clear" w:color="auto" w:fill="FFFFFF" w:themeFill="background1"/>
            <w:vAlign w:val="center"/>
            <w:hideMark/>
          </w:tcPr>
          <w:p w14:paraId="1DB5E959"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-0.497</w:t>
            </w:r>
          </w:p>
        </w:tc>
        <w:tc>
          <w:tcPr>
            <w:tcW w:w="1125" w:type="dxa"/>
            <w:shd w:val="clear" w:color="auto" w:fill="FFFFFF" w:themeFill="background1"/>
            <w:vAlign w:val="center"/>
            <w:hideMark/>
          </w:tcPr>
          <w:p w14:paraId="4C98C14A"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33</w:t>
            </w:r>
          </w:p>
        </w:tc>
      </w:tr>
      <w:tr w:rsidR="003B5143" w:rsidRPr="00F403E8" w14:paraId="40D08D4B" w14:textId="77777777" w:rsidTr="00F77A09">
        <w:trPr>
          <w:trHeight w:val="291"/>
        </w:trPr>
        <w:tc>
          <w:tcPr>
            <w:tcW w:w="1451" w:type="dxa"/>
            <w:shd w:val="clear" w:color="auto" w:fill="FFFFFF" w:themeFill="background1"/>
            <w:vAlign w:val="center"/>
            <w:hideMark/>
          </w:tcPr>
          <w:p w14:paraId="5D0EE21C"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27.2.2020</w:t>
            </w:r>
          </w:p>
        </w:tc>
        <w:tc>
          <w:tcPr>
            <w:tcW w:w="1006" w:type="dxa"/>
            <w:shd w:val="clear" w:color="auto" w:fill="FFFFFF" w:themeFill="background1"/>
            <w:vAlign w:val="center"/>
            <w:hideMark/>
          </w:tcPr>
          <w:p w14:paraId="1F053E97" w14:textId="67B422DD"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shd w:val="clear" w:color="auto" w:fill="FFFFFF" w:themeFill="background1"/>
            <w:vAlign w:val="center"/>
            <w:hideMark/>
          </w:tcPr>
          <w:p w14:paraId="3364485E" w14:textId="2898C751"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shd w:val="clear" w:color="auto" w:fill="FFFFFF" w:themeFill="background1"/>
            <w:vAlign w:val="center"/>
            <w:hideMark/>
          </w:tcPr>
          <w:p w14:paraId="0DC77D2E" w14:textId="0558096C"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0.551</w:t>
            </w:r>
          </w:p>
        </w:tc>
        <w:tc>
          <w:tcPr>
            <w:tcW w:w="1155" w:type="dxa"/>
            <w:shd w:val="clear" w:color="auto" w:fill="FFFFFF" w:themeFill="background1"/>
            <w:vAlign w:val="center"/>
            <w:hideMark/>
          </w:tcPr>
          <w:p w14:paraId="385B6134" w14:textId="097EFD49"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0.832</w:t>
            </w:r>
          </w:p>
        </w:tc>
        <w:tc>
          <w:tcPr>
            <w:tcW w:w="1480" w:type="dxa"/>
            <w:shd w:val="clear" w:color="auto" w:fill="FFFFFF" w:themeFill="background1"/>
            <w:vAlign w:val="center"/>
            <w:hideMark/>
          </w:tcPr>
          <w:p w14:paraId="136BA200" w14:textId="0547E73B"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0.832</w:t>
            </w:r>
          </w:p>
        </w:tc>
        <w:tc>
          <w:tcPr>
            <w:tcW w:w="1125" w:type="dxa"/>
            <w:shd w:val="clear" w:color="auto" w:fill="FFFFFF" w:themeFill="background1"/>
            <w:vAlign w:val="center"/>
            <w:hideMark/>
          </w:tcPr>
          <w:p w14:paraId="6966C514"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41</w:t>
            </w:r>
          </w:p>
        </w:tc>
      </w:tr>
      <w:tr w:rsidR="003B5143" w:rsidRPr="00F403E8" w14:paraId="49E43FF1" w14:textId="77777777" w:rsidTr="00F77A09">
        <w:trPr>
          <w:trHeight w:val="291"/>
        </w:trPr>
        <w:tc>
          <w:tcPr>
            <w:tcW w:w="1451" w:type="dxa"/>
            <w:shd w:val="clear" w:color="auto" w:fill="FFFFFF" w:themeFill="background1"/>
            <w:vAlign w:val="center"/>
            <w:hideMark/>
          </w:tcPr>
          <w:p w14:paraId="1BC94EE4"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28.2.2020</w:t>
            </w:r>
          </w:p>
        </w:tc>
        <w:tc>
          <w:tcPr>
            <w:tcW w:w="1006" w:type="dxa"/>
            <w:shd w:val="clear" w:color="auto" w:fill="FFFFFF" w:themeFill="background1"/>
            <w:vAlign w:val="center"/>
            <w:hideMark/>
          </w:tcPr>
          <w:p w14:paraId="14E42FBC" w14:textId="04AA555A"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0.577</w:t>
            </w:r>
          </w:p>
        </w:tc>
        <w:tc>
          <w:tcPr>
            <w:tcW w:w="1273" w:type="dxa"/>
            <w:shd w:val="clear" w:color="auto" w:fill="FFFFFF" w:themeFill="background1"/>
            <w:vAlign w:val="center"/>
            <w:hideMark/>
          </w:tcPr>
          <w:p w14:paraId="7D09F8C8" w14:textId="082326DA"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1.416</w:t>
            </w:r>
          </w:p>
        </w:tc>
        <w:tc>
          <w:tcPr>
            <w:tcW w:w="1243" w:type="dxa"/>
            <w:shd w:val="clear" w:color="auto" w:fill="FFFFFF" w:themeFill="background1"/>
            <w:vAlign w:val="center"/>
            <w:hideMark/>
          </w:tcPr>
          <w:p w14:paraId="6C1B12F1" w14:textId="1D6E20F8"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0.551</w:t>
            </w:r>
          </w:p>
        </w:tc>
        <w:tc>
          <w:tcPr>
            <w:tcW w:w="1155" w:type="dxa"/>
            <w:shd w:val="clear" w:color="auto" w:fill="FFFFFF" w:themeFill="background1"/>
            <w:vAlign w:val="center"/>
            <w:hideMark/>
          </w:tcPr>
          <w:p w14:paraId="0F763B6A" w14:textId="67C79190"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0.892</w:t>
            </w:r>
          </w:p>
        </w:tc>
        <w:tc>
          <w:tcPr>
            <w:tcW w:w="1480" w:type="dxa"/>
            <w:shd w:val="clear" w:color="auto" w:fill="FFFFFF" w:themeFill="background1"/>
            <w:vAlign w:val="center"/>
            <w:hideMark/>
          </w:tcPr>
          <w:p w14:paraId="2404F582" w14:textId="327E8426"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0.892</w:t>
            </w:r>
          </w:p>
        </w:tc>
        <w:tc>
          <w:tcPr>
            <w:tcW w:w="1125" w:type="dxa"/>
            <w:shd w:val="clear" w:color="auto" w:fill="FFFFFF" w:themeFill="background1"/>
            <w:vAlign w:val="center"/>
            <w:hideMark/>
          </w:tcPr>
          <w:p w14:paraId="798E7142"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38</w:t>
            </w:r>
          </w:p>
        </w:tc>
      </w:tr>
      <w:tr w:rsidR="00BD232D" w:rsidRPr="00F403E8" w14:paraId="7B63E84C" w14:textId="77777777" w:rsidTr="00F77A09">
        <w:trPr>
          <w:trHeight w:val="291"/>
        </w:trPr>
        <w:tc>
          <w:tcPr>
            <w:tcW w:w="1451" w:type="dxa"/>
            <w:shd w:val="clear" w:color="auto" w:fill="FFFFFF" w:themeFill="background1"/>
            <w:vAlign w:val="center"/>
          </w:tcPr>
          <w:p w14:paraId="6BBBAEDA" w14:textId="5AD546E7" w:rsidR="00BD232D" w:rsidRPr="00F403E8" w:rsidRDefault="00BD232D"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2.3.2020</w:t>
            </w:r>
          </w:p>
        </w:tc>
        <w:tc>
          <w:tcPr>
            <w:tcW w:w="1006" w:type="dxa"/>
            <w:shd w:val="clear" w:color="auto" w:fill="FFFFFF" w:themeFill="background1"/>
            <w:vAlign w:val="center"/>
          </w:tcPr>
          <w:p w14:paraId="1A2FBF88" w14:textId="159901BD" w:rsidR="00BD232D"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BD232D" w:rsidRPr="00F403E8">
              <w:rPr>
                <w:rFonts w:ascii="Palatino Linotype" w:eastAsia="Times New Roman" w:hAnsi="Palatino Linotype" w:cs="Calibri"/>
                <w:color w:val="111111"/>
                <w:sz w:val="22"/>
                <w:szCs w:val="22"/>
                <w:lang w:val="hr-HR" w:eastAsia="hr-HR"/>
              </w:rPr>
              <w:t>0.577</w:t>
            </w:r>
          </w:p>
        </w:tc>
        <w:tc>
          <w:tcPr>
            <w:tcW w:w="1273" w:type="dxa"/>
            <w:shd w:val="clear" w:color="auto" w:fill="FFFFFF" w:themeFill="background1"/>
            <w:vAlign w:val="center"/>
          </w:tcPr>
          <w:p w14:paraId="34D39242" w14:textId="4796240E" w:rsidR="00BD232D"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BD232D" w:rsidRPr="00F403E8">
              <w:rPr>
                <w:rFonts w:ascii="Palatino Linotype" w:eastAsia="Times New Roman" w:hAnsi="Palatino Linotype" w:cs="Calibri"/>
                <w:color w:val="111111"/>
                <w:sz w:val="22"/>
                <w:szCs w:val="22"/>
                <w:lang w:val="hr-HR" w:eastAsia="hr-HR"/>
              </w:rPr>
              <w:t>1.416</w:t>
            </w:r>
          </w:p>
        </w:tc>
        <w:tc>
          <w:tcPr>
            <w:tcW w:w="1243" w:type="dxa"/>
            <w:shd w:val="clear" w:color="auto" w:fill="FFFFFF" w:themeFill="background1"/>
            <w:vAlign w:val="center"/>
          </w:tcPr>
          <w:p w14:paraId="339EBD40" w14:textId="24F38E6E" w:rsidR="00BD232D"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BD232D" w:rsidRPr="00F403E8">
              <w:rPr>
                <w:rFonts w:ascii="Palatino Linotype" w:eastAsia="Times New Roman" w:hAnsi="Palatino Linotype" w:cs="Calibri"/>
                <w:color w:val="111111"/>
                <w:sz w:val="22"/>
                <w:szCs w:val="22"/>
                <w:lang w:val="hr-HR" w:eastAsia="hr-HR"/>
              </w:rPr>
              <w:t>1.103</w:t>
            </w:r>
          </w:p>
        </w:tc>
        <w:tc>
          <w:tcPr>
            <w:tcW w:w="1155" w:type="dxa"/>
            <w:shd w:val="clear" w:color="auto" w:fill="FFFFFF" w:themeFill="background1"/>
            <w:vAlign w:val="center"/>
          </w:tcPr>
          <w:p w14:paraId="6BCF20D5" w14:textId="6E283C6B" w:rsidR="00BD232D"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BD232D" w:rsidRPr="00F403E8">
              <w:rPr>
                <w:rFonts w:ascii="Palatino Linotype" w:eastAsia="Times New Roman" w:hAnsi="Palatino Linotype" w:cs="Calibri"/>
                <w:color w:val="111111"/>
                <w:sz w:val="22"/>
                <w:szCs w:val="22"/>
                <w:lang w:val="hr-HR" w:eastAsia="hr-HR"/>
              </w:rPr>
              <w:t>1.654</w:t>
            </w:r>
          </w:p>
        </w:tc>
        <w:tc>
          <w:tcPr>
            <w:tcW w:w="1480" w:type="dxa"/>
            <w:shd w:val="clear" w:color="auto" w:fill="FFFFFF" w:themeFill="background1"/>
            <w:vAlign w:val="center"/>
          </w:tcPr>
          <w:p w14:paraId="042B6A64" w14:textId="3AA064BF" w:rsidR="00BD232D"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BD232D" w:rsidRPr="00F403E8">
              <w:rPr>
                <w:rFonts w:ascii="Palatino Linotype" w:eastAsia="Times New Roman" w:hAnsi="Palatino Linotype" w:cs="Calibri"/>
                <w:color w:val="111111"/>
                <w:sz w:val="22"/>
                <w:szCs w:val="22"/>
                <w:lang w:val="hr-HR" w:eastAsia="hr-HR"/>
              </w:rPr>
              <w:t>1.654</w:t>
            </w:r>
          </w:p>
        </w:tc>
        <w:tc>
          <w:tcPr>
            <w:tcW w:w="1125" w:type="dxa"/>
            <w:shd w:val="clear" w:color="auto" w:fill="FFFFFF" w:themeFill="background1"/>
            <w:vAlign w:val="center"/>
          </w:tcPr>
          <w:p w14:paraId="109D3E18" w14:textId="7BA5F211" w:rsidR="00BD232D" w:rsidRPr="00F403E8" w:rsidRDefault="00BD232D"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55</w:t>
            </w:r>
          </w:p>
        </w:tc>
      </w:tr>
      <w:tr w:rsidR="003B5143" w:rsidRPr="00F403E8" w14:paraId="6A51DF10" w14:textId="77777777" w:rsidTr="00F77A09">
        <w:trPr>
          <w:trHeight w:val="291"/>
        </w:trPr>
        <w:tc>
          <w:tcPr>
            <w:tcW w:w="1451" w:type="dxa"/>
            <w:shd w:val="clear" w:color="auto" w:fill="FFFFFF" w:themeFill="background1"/>
            <w:vAlign w:val="center"/>
            <w:hideMark/>
          </w:tcPr>
          <w:p w14:paraId="11CC6263"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3.3.2020</w:t>
            </w:r>
          </w:p>
        </w:tc>
        <w:tc>
          <w:tcPr>
            <w:tcW w:w="1006" w:type="dxa"/>
            <w:shd w:val="clear" w:color="auto" w:fill="FFFFFF" w:themeFill="background1"/>
            <w:vAlign w:val="center"/>
            <w:hideMark/>
          </w:tcPr>
          <w:p w14:paraId="68E728FC"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5F236981" w14:textId="65F20307"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6D68F641"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40E8B9A8"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-0.148</w:t>
            </w:r>
          </w:p>
        </w:tc>
        <w:tc>
          <w:tcPr>
            <w:tcW w:w="1480" w:type="dxa"/>
            <w:shd w:val="clear" w:color="auto" w:fill="FFFFFF" w:themeFill="background1"/>
            <w:vAlign w:val="center"/>
            <w:hideMark/>
          </w:tcPr>
          <w:p w14:paraId="6B086D7E"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-0.148</w:t>
            </w:r>
          </w:p>
        </w:tc>
        <w:tc>
          <w:tcPr>
            <w:tcW w:w="1125" w:type="dxa"/>
            <w:shd w:val="clear" w:color="auto" w:fill="FFFFFF" w:themeFill="background1"/>
            <w:vAlign w:val="center"/>
            <w:hideMark/>
          </w:tcPr>
          <w:p w14:paraId="43583C31"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34</w:t>
            </w:r>
          </w:p>
        </w:tc>
      </w:tr>
      <w:tr w:rsidR="003B5143" w:rsidRPr="00F403E8" w14:paraId="385A0178" w14:textId="77777777" w:rsidTr="00F77A09">
        <w:trPr>
          <w:trHeight w:val="291"/>
        </w:trPr>
        <w:tc>
          <w:tcPr>
            <w:tcW w:w="1451" w:type="dxa"/>
            <w:shd w:val="clear" w:color="auto" w:fill="FFFFFF" w:themeFill="background1"/>
            <w:vAlign w:val="center"/>
            <w:hideMark/>
          </w:tcPr>
          <w:p w14:paraId="61E74A25"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4.3.2020</w:t>
            </w:r>
          </w:p>
        </w:tc>
        <w:tc>
          <w:tcPr>
            <w:tcW w:w="1006" w:type="dxa"/>
            <w:shd w:val="clear" w:color="auto" w:fill="FFFFFF" w:themeFill="background1"/>
            <w:vAlign w:val="center"/>
            <w:hideMark/>
          </w:tcPr>
          <w:p w14:paraId="01144569" w14:textId="29E4714D"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shd w:val="clear" w:color="auto" w:fill="FFFFFF" w:themeFill="background1"/>
            <w:vAlign w:val="center"/>
            <w:hideMark/>
          </w:tcPr>
          <w:p w14:paraId="79385523" w14:textId="106B0A7F"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shd w:val="clear" w:color="auto" w:fill="FFFFFF" w:themeFill="background1"/>
            <w:vAlign w:val="center"/>
            <w:hideMark/>
          </w:tcPr>
          <w:p w14:paraId="53949570" w14:textId="2EABDE9D"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0.827</w:t>
            </w:r>
          </w:p>
        </w:tc>
        <w:tc>
          <w:tcPr>
            <w:tcW w:w="1155" w:type="dxa"/>
            <w:shd w:val="clear" w:color="auto" w:fill="FFFFFF" w:themeFill="background1"/>
            <w:vAlign w:val="center"/>
            <w:hideMark/>
          </w:tcPr>
          <w:p w14:paraId="570E1584" w14:textId="18A2BF6C"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0.269</w:t>
            </w:r>
          </w:p>
        </w:tc>
        <w:tc>
          <w:tcPr>
            <w:tcW w:w="1480" w:type="dxa"/>
            <w:shd w:val="clear" w:color="auto" w:fill="FFFFFF" w:themeFill="background1"/>
            <w:vAlign w:val="center"/>
            <w:hideMark/>
          </w:tcPr>
          <w:p w14:paraId="38BA7493" w14:textId="3645BD0B"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0.269</w:t>
            </w:r>
          </w:p>
        </w:tc>
        <w:tc>
          <w:tcPr>
            <w:tcW w:w="1125" w:type="dxa"/>
            <w:shd w:val="clear" w:color="auto" w:fill="FFFFFF" w:themeFill="background1"/>
            <w:vAlign w:val="center"/>
            <w:hideMark/>
          </w:tcPr>
          <w:p w14:paraId="60090606"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38</w:t>
            </w:r>
          </w:p>
        </w:tc>
      </w:tr>
      <w:tr w:rsidR="003B5143" w:rsidRPr="00F403E8" w14:paraId="286559CB" w14:textId="77777777" w:rsidTr="00F77A09">
        <w:trPr>
          <w:trHeight w:val="291"/>
        </w:trPr>
        <w:tc>
          <w:tcPr>
            <w:tcW w:w="1451" w:type="dxa"/>
            <w:shd w:val="clear" w:color="auto" w:fill="FFFFFF" w:themeFill="background1"/>
            <w:vAlign w:val="center"/>
            <w:hideMark/>
          </w:tcPr>
          <w:p w14:paraId="6FF7295D"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5.3.2020</w:t>
            </w:r>
          </w:p>
        </w:tc>
        <w:tc>
          <w:tcPr>
            <w:tcW w:w="1006" w:type="dxa"/>
            <w:shd w:val="clear" w:color="auto" w:fill="FFFFFF" w:themeFill="background1"/>
            <w:vAlign w:val="center"/>
            <w:hideMark/>
          </w:tcPr>
          <w:p w14:paraId="77FACDA4"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5BD5E72D" w14:textId="757E73A3"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3DF1240D" w14:textId="1287FFE9"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2832404C" w14:textId="3696511A"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0.314</w:t>
            </w:r>
          </w:p>
        </w:tc>
        <w:tc>
          <w:tcPr>
            <w:tcW w:w="1480" w:type="dxa"/>
            <w:shd w:val="clear" w:color="auto" w:fill="FFFFFF" w:themeFill="background1"/>
            <w:vAlign w:val="center"/>
            <w:hideMark/>
          </w:tcPr>
          <w:p w14:paraId="706FE755" w14:textId="2C7217AE"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0.314</w:t>
            </w:r>
          </w:p>
        </w:tc>
        <w:tc>
          <w:tcPr>
            <w:tcW w:w="1125" w:type="dxa"/>
            <w:shd w:val="clear" w:color="auto" w:fill="FFFFFF" w:themeFill="background1"/>
            <w:vAlign w:val="center"/>
            <w:hideMark/>
          </w:tcPr>
          <w:p w14:paraId="01891A48"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29</w:t>
            </w:r>
          </w:p>
        </w:tc>
      </w:tr>
      <w:tr w:rsidR="003B5143" w:rsidRPr="00F403E8" w14:paraId="555ED254" w14:textId="77777777" w:rsidTr="00F77A09">
        <w:trPr>
          <w:trHeight w:val="291"/>
        </w:trPr>
        <w:tc>
          <w:tcPr>
            <w:tcW w:w="1451" w:type="dxa"/>
            <w:shd w:val="clear" w:color="auto" w:fill="FFFFFF" w:themeFill="background1"/>
            <w:vAlign w:val="center"/>
            <w:hideMark/>
          </w:tcPr>
          <w:p w14:paraId="53328574"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6.3.2020</w:t>
            </w:r>
          </w:p>
        </w:tc>
        <w:tc>
          <w:tcPr>
            <w:tcW w:w="1006" w:type="dxa"/>
            <w:shd w:val="clear" w:color="auto" w:fill="FFFFFF" w:themeFill="background1"/>
            <w:vAlign w:val="center"/>
            <w:hideMark/>
          </w:tcPr>
          <w:p w14:paraId="5436A2A2" w14:textId="3BDB4EF2"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shd w:val="clear" w:color="auto" w:fill="FFFFFF" w:themeFill="background1"/>
            <w:vAlign w:val="center"/>
            <w:hideMark/>
          </w:tcPr>
          <w:p w14:paraId="4E811759" w14:textId="0F273BB0"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shd w:val="clear" w:color="auto" w:fill="FFFFFF" w:themeFill="background1"/>
            <w:vAlign w:val="center"/>
            <w:hideMark/>
          </w:tcPr>
          <w:p w14:paraId="74098641" w14:textId="06713D14"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6C86A978" w14:textId="3FB21522"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0.358</w:t>
            </w:r>
          </w:p>
        </w:tc>
        <w:tc>
          <w:tcPr>
            <w:tcW w:w="1480" w:type="dxa"/>
            <w:shd w:val="clear" w:color="auto" w:fill="FFFFFF" w:themeFill="background1"/>
            <w:vAlign w:val="center"/>
            <w:hideMark/>
          </w:tcPr>
          <w:p w14:paraId="42B60BE5" w14:textId="30032908"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0.358</w:t>
            </w:r>
          </w:p>
        </w:tc>
        <w:tc>
          <w:tcPr>
            <w:tcW w:w="1125" w:type="dxa"/>
            <w:shd w:val="clear" w:color="auto" w:fill="FFFFFF" w:themeFill="background1"/>
            <w:vAlign w:val="center"/>
            <w:hideMark/>
          </w:tcPr>
          <w:p w14:paraId="750284B5"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31</w:t>
            </w:r>
          </w:p>
        </w:tc>
      </w:tr>
      <w:tr w:rsidR="00BD232D" w:rsidRPr="00F403E8" w14:paraId="708CB05A" w14:textId="77777777" w:rsidTr="00F77A09">
        <w:trPr>
          <w:trHeight w:val="291"/>
        </w:trPr>
        <w:tc>
          <w:tcPr>
            <w:tcW w:w="1451" w:type="dxa"/>
            <w:shd w:val="clear" w:color="auto" w:fill="FFFFFF" w:themeFill="background1"/>
            <w:vAlign w:val="center"/>
          </w:tcPr>
          <w:p w14:paraId="370330C1" w14:textId="37F7F942" w:rsidR="00BD232D" w:rsidRPr="00F403E8" w:rsidRDefault="00BD232D"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9.3.2020</w:t>
            </w:r>
          </w:p>
        </w:tc>
        <w:tc>
          <w:tcPr>
            <w:tcW w:w="1006" w:type="dxa"/>
            <w:shd w:val="clear" w:color="auto" w:fill="FFFFFF" w:themeFill="background1"/>
            <w:vAlign w:val="center"/>
          </w:tcPr>
          <w:p w14:paraId="10722E03" w14:textId="3F221957" w:rsidR="00BD232D" w:rsidRPr="00F403E8" w:rsidRDefault="00BD232D"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tcPr>
          <w:p w14:paraId="075BF106" w14:textId="6F2991FF" w:rsidR="00BD232D"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BD232D"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tcPr>
          <w:p w14:paraId="6D3A350A" w14:textId="309D1D26" w:rsidR="00BD232D" w:rsidRPr="00F403E8" w:rsidRDefault="00BD232D"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tcPr>
          <w:p w14:paraId="6D11B3DF" w14:textId="3FE466FA" w:rsidR="00BD232D" w:rsidRPr="00F403E8" w:rsidRDefault="00BD232D"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-0.653</w:t>
            </w:r>
          </w:p>
        </w:tc>
        <w:tc>
          <w:tcPr>
            <w:tcW w:w="1480" w:type="dxa"/>
            <w:shd w:val="clear" w:color="auto" w:fill="FFFFFF" w:themeFill="background1"/>
            <w:vAlign w:val="center"/>
          </w:tcPr>
          <w:p w14:paraId="5B2E59F0" w14:textId="7AB3D8DD" w:rsidR="00BD232D" w:rsidRPr="00F403E8" w:rsidRDefault="00BD232D"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-0.653</w:t>
            </w:r>
          </w:p>
        </w:tc>
        <w:tc>
          <w:tcPr>
            <w:tcW w:w="1125" w:type="dxa"/>
            <w:shd w:val="clear" w:color="auto" w:fill="FFFFFF" w:themeFill="background1"/>
            <w:vAlign w:val="center"/>
          </w:tcPr>
          <w:p w14:paraId="1C3D23A2" w14:textId="6093A04D" w:rsidR="00BD232D" w:rsidRPr="00F403E8" w:rsidRDefault="00BD232D"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15</w:t>
            </w:r>
          </w:p>
        </w:tc>
      </w:tr>
      <w:tr w:rsidR="003B5143" w:rsidRPr="00F403E8" w14:paraId="763DDBDE" w14:textId="77777777" w:rsidTr="00F77A09">
        <w:trPr>
          <w:trHeight w:val="291"/>
        </w:trPr>
        <w:tc>
          <w:tcPr>
            <w:tcW w:w="1451" w:type="dxa"/>
            <w:shd w:val="clear" w:color="auto" w:fill="FFFFFF" w:themeFill="background1"/>
            <w:vAlign w:val="center"/>
            <w:hideMark/>
          </w:tcPr>
          <w:p w14:paraId="38983BFE"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10.3.2020</w:t>
            </w:r>
          </w:p>
        </w:tc>
        <w:tc>
          <w:tcPr>
            <w:tcW w:w="1006" w:type="dxa"/>
            <w:shd w:val="clear" w:color="auto" w:fill="FFFFFF" w:themeFill="background1"/>
            <w:vAlign w:val="center"/>
            <w:hideMark/>
          </w:tcPr>
          <w:p w14:paraId="434244E2"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-1.16</w:t>
            </w:r>
          </w:p>
        </w:tc>
        <w:tc>
          <w:tcPr>
            <w:tcW w:w="1273" w:type="dxa"/>
            <w:shd w:val="clear" w:color="auto" w:fill="FFFFFF" w:themeFill="background1"/>
            <w:vAlign w:val="center"/>
            <w:hideMark/>
          </w:tcPr>
          <w:p w14:paraId="60163F2A" w14:textId="3B003D82" w:rsidR="003B5143" w:rsidRPr="00F403E8" w:rsidRDefault="003B5143" w:rsidP="00DA45F3">
            <w:pPr>
              <w:spacing w:after="0"/>
              <w:ind w:left="27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-0.364</w:t>
            </w:r>
          </w:p>
        </w:tc>
        <w:tc>
          <w:tcPr>
            <w:tcW w:w="1243" w:type="dxa"/>
            <w:shd w:val="clear" w:color="auto" w:fill="FFFFFF" w:themeFill="background1"/>
            <w:vAlign w:val="center"/>
            <w:hideMark/>
          </w:tcPr>
          <w:p w14:paraId="27D694BF"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-0.551</w:t>
            </w:r>
          </w:p>
        </w:tc>
        <w:tc>
          <w:tcPr>
            <w:tcW w:w="1155" w:type="dxa"/>
            <w:shd w:val="clear" w:color="auto" w:fill="FFFFFF" w:themeFill="background1"/>
            <w:vAlign w:val="center"/>
            <w:hideMark/>
          </w:tcPr>
          <w:p w14:paraId="3DE3A260"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-1.05</w:t>
            </w:r>
          </w:p>
        </w:tc>
        <w:tc>
          <w:tcPr>
            <w:tcW w:w="1480" w:type="dxa"/>
            <w:shd w:val="clear" w:color="auto" w:fill="FFFFFF" w:themeFill="background1"/>
            <w:vAlign w:val="center"/>
            <w:hideMark/>
          </w:tcPr>
          <w:p w14:paraId="0212CA20"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-1.05</w:t>
            </w:r>
          </w:p>
        </w:tc>
        <w:tc>
          <w:tcPr>
            <w:tcW w:w="1125" w:type="dxa"/>
            <w:shd w:val="clear" w:color="auto" w:fill="FFFFFF" w:themeFill="background1"/>
            <w:vAlign w:val="center"/>
            <w:hideMark/>
          </w:tcPr>
          <w:p w14:paraId="3CCCCF47"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27</w:t>
            </w:r>
          </w:p>
        </w:tc>
      </w:tr>
      <w:tr w:rsidR="003B5143" w:rsidRPr="00F403E8" w14:paraId="04365AC8" w14:textId="77777777" w:rsidTr="00F77A09">
        <w:trPr>
          <w:trHeight w:val="291"/>
        </w:trPr>
        <w:tc>
          <w:tcPr>
            <w:tcW w:w="1451" w:type="dxa"/>
            <w:shd w:val="clear" w:color="auto" w:fill="FFFFFF" w:themeFill="background1"/>
            <w:vAlign w:val="center"/>
            <w:hideMark/>
          </w:tcPr>
          <w:p w14:paraId="3E28BDF9"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11.3.2020</w:t>
            </w:r>
          </w:p>
        </w:tc>
        <w:tc>
          <w:tcPr>
            <w:tcW w:w="1006" w:type="dxa"/>
            <w:shd w:val="clear" w:color="auto" w:fill="FFFFFF" w:themeFill="background1"/>
            <w:vAlign w:val="center"/>
            <w:hideMark/>
          </w:tcPr>
          <w:p w14:paraId="3C0CC9B5" w14:textId="45B862CD"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-2.31</w:t>
            </w:r>
            <w:r>
              <w:rPr>
                <w:rFonts w:ascii="Palatino Linotype" w:eastAsia="Times New Roman" w:hAnsi="Palatino Linotype" w:cs="Calibri"/>
                <w:color w:val="111111"/>
                <w:sz w:val="22"/>
                <w:szCs w:val="22"/>
                <w:lang w:val="hr-HR" w:eastAsia="hr-HR"/>
              </w:rPr>
              <w:t>**</w:t>
            </w:r>
          </w:p>
        </w:tc>
        <w:tc>
          <w:tcPr>
            <w:tcW w:w="1273" w:type="dxa"/>
            <w:shd w:val="clear" w:color="auto" w:fill="FFFFFF" w:themeFill="background1"/>
            <w:vAlign w:val="center"/>
            <w:hideMark/>
          </w:tcPr>
          <w:p w14:paraId="72649D8A" w14:textId="77777777" w:rsidR="003B5143" w:rsidRPr="00F403E8" w:rsidRDefault="003B5143" w:rsidP="00DA45F3">
            <w:pPr>
              <w:spacing w:after="0"/>
              <w:ind w:left="27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-1.551</w:t>
            </w:r>
          </w:p>
        </w:tc>
        <w:tc>
          <w:tcPr>
            <w:tcW w:w="1243" w:type="dxa"/>
            <w:shd w:val="clear" w:color="auto" w:fill="FFFFFF" w:themeFill="background1"/>
            <w:vAlign w:val="center"/>
            <w:hideMark/>
          </w:tcPr>
          <w:p w14:paraId="2EE4B484"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-1.103</w:t>
            </w:r>
          </w:p>
        </w:tc>
        <w:tc>
          <w:tcPr>
            <w:tcW w:w="1155" w:type="dxa"/>
            <w:shd w:val="clear" w:color="auto" w:fill="FFFFFF" w:themeFill="background1"/>
            <w:vAlign w:val="center"/>
            <w:hideMark/>
          </w:tcPr>
          <w:p w14:paraId="40DD56E6" w14:textId="5372B93D"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-2.225</w:t>
            </w:r>
            <w:r>
              <w:rPr>
                <w:rFonts w:ascii="Palatino Linotype" w:eastAsia="Times New Roman" w:hAnsi="Palatino Linotype" w:cs="Calibri"/>
                <w:color w:val="111111"/>
                <w:sz w:val="22"/>
                <w:szCs w:val="22"/>
                <w:lang w:val="hr-HR" w:eastAsia="hr-HR"/>
              </w:rPr>
              <w:t>**</w:t>
            </w:r>
          </w:p>
        </w:tc>
        <w:tc>
          <w:tcPr>
            <w:tcW w:w="1480" w:type="dxa"/>
            <w:shd w:val="clear" w:color="auto" w:fill="FFFFFF" w:themeFill="background1"/>
            <w:vAlign w:val="center"/>
            <w:hideMark/>
          </w:tcPr>
          <w:p w14:paraId="7F5CE118" w14:textId="74077CF0"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-2.225</w:t>
            </w:r>
            <w:r>
              <w:rPr>
                <w:rFonts w:ascii="Palatino Linotype" w:eastAsia="Times New Roman" w:hAnsi="Palatino Linotype" w:cs="Calibri"/>
                <w:color w:val="111111"/>
                <w:sz w:val="22"/>
                <w:szCs w:val="22"/>
                <w:lang w:val="hr-HR" w:eastAsia="hr-HR"/>
              </w:rPr>
              <w:t>**</w:t>
            </w:r>
          </w:p>
        </w:tc>
        <w:tc>
          <w:tcPr>
            <w:tcW w:w="1125" w:type="dxa"/>
            <w:shd w:val="clear" w:color="auto" w:fill="FFFFFF" w:themeFill="background1"/>
            <w:vAlign w:val="center"/>
            <w:hideMark/>
          </w:tcPr>
          <w:p w14:paraId="59EA985F" w14:textId="16602C39"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14</w:t>
            </w:r>
            <w:r>
              <w:rPr>
                <w:rFonts w:ascii="Palatino Linotype" w:eastAsia="Times New Roman" w:hAnsi="Palatino Linotype" w:cs="Calibri"/>
                <w:color w:val="111111"/>
                <w:sz w:val="22"/>
                <w:szCs w:val="22"/>
                <w:lang w:val="hr-HR" w:eastAsia="hr-HR"/>
              </w:rPr>
              <w:t>**</w:t>
            </w:r>
          </w:p>
        </w:tc>
      </w:tr>
      <w:tr w:rsidR="003B5143" w:rsidRPr="00F403E8" w14:paraId="12DAC991" w14:textId="77777777" w:rsidTr="00F77A09">
        <w:trPr>
          <w:trHeight w:val="291"/>
        </w:trPr>
        <w:tc>
          <w:tcPr>
            <w:tcW w:w="1451" w:type="dxa"/>
            <w:shd w:val="clear" w:color="auto" w:fill="FFFFFF" w:themeFill="background1"/>
            <w:vAlign w:val="center"/>
            <w:hideMark/>
          </w:tcPr>
          <w:p w14:paraId="34455EBC"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12.3.2020</w:t>
            </w:r>
          </w:p>
        </w:tc>
        <w:tc>
          <w:tcPr>
            <w:tcW w:w="1006" w:type="dxa"/>
            <w:shd w:val="clear" w:color="auto" w:fill="FFFFFF" w:themeFill="background1"/>
            <w:vAlign w:val="center"/>
            <w:hideMark/>
          </w:tcPr>
          <w:p w14:paraId="64500EFD" w14:textId="677067B0"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shd w:val="clear" w:color="auto" w:fill="FFFFFF" w:themeFill="background1"/>
            <w:vAlign w:val="center"/>
            <w:hideMark/>
          </w:tcPr>
          <w:p w14:paraId="557B23E3" w14:textId="13448197"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shd w:val="clear" w:color="auto" w:fill="FFFFFF" w:themeFill="background1"/>
            <w:vAlign w:val="center"/>
            <w:hideMark/>
          </w:tcPr>
          <w:p w14:paraId="130329BC" w14:textId="4140DAEB"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67308B52" w14:textId="384F525F"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0.284</w:t>
            </w:r>
          </w:p>
        </w:tc>
        <w:tc>
          <w:tcPr>
            <w:tcW w:w="1480" w:type="dxa"/>
            <w:shd w:val="clear" w:color="auto" w:fill="FFFFFF" w:themeFill="background1"/>
            <w:vAlign w:val="center"/>
            <w:hideMark/>
          </w:tcPr>
          <w:p w14:paraId="40543F3A" w14:textId="0449E1F0"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0.284</w:t>
            </w:r>
          </w:p>
        </w:tc>
        <w:tc>
          <w:tcPr>
            <w:tcW w:w="1125" w:type="dxa"/>
            <w:shd w:val="clear" w:color="auto" w:fill="FFFFFF" w:themeFill="background1"/>
            <w:vAlign w:val="center"/>
            <w:hideMark/>
          </w:tcPr>
          <w:p w14:paraId="5B918505"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37</w:t>
            </w:r>
          </w:p>
        </w:tc>
      </w:tr>
      <w:tr w:rsidR="003B5143" w:rsidRPr="00F403E8" w14:paraId="5815D0D7" w14:textId="77777777" w:rsidTr="00F77A09">
        <w:trPr>
          <w:trHeight w:val="291"/>
        </w:trPr>
        <w:tc>
          <w:tcPr>
            <w:tcW w:w="1451" w:type="dxa"/>
            <w:shd w:val="clear" w:color="auto" w:fill="FFFFFF" w:themeFill="background1"/>
            <w:vAlign w:val="center"/>
            <w:hideMark/>
          </w:tcPr>
          <w:p w14:paraId="6E737FA9"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13.3.2020</w:t>
            </w:r>
          </w:p>
        </w:tc>
        <w:tc>
          <w:tcPr>
            <w:tcW w:w="1006" w:type="dxa"/>
            <w:shd w:val="clear" w:color="auto" w:fill="FFFFFF" w:themeFill="background1"/>
            <w:vAlign w:val="center"/>
            <w:hideMark/>
          </w:tcPr>
          <w:p w14:paraId="5FF57B3E" w14:textId="77777777"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-0.58</w:t>
            </w:r>
          </w:p>
        </w:tc>
        <w:tc>
          <w:tcPr>
            <w:tcW w:w="1273" w:type="dxa"/>
            <w:shd w:val="clear" w:color="auto" w:fill="FFFFFF" w:themeFill="background1"/>
            <w:vAlign w:val="center"/>
            <w:hideMark/>
          </w:tcPr>
          <w:p w14:paraId="14552519" w14:textId="462C3DC5"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0.229</w:t>
            </w:r>
          </w:p>
        </w:tc>
        <w:tc>
          <w:tcPr>
            <w:tcW w:w="1243" w:type="dxa"/>
            <w:shd w:val="clear" w:color="auto" w:fill="FFFFFF" w:themeFill="background1"/>
            <w:vAlign w:val="center"/>
            <w:hideMark/>
          </w:tcPr>
          <w:p w14:paraId="505229B0"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-0.276</w:t>
            </w:r>
          </w:p>
        </w:tc>
        <w:tc>
          <w:tcPr>
            <w:tcW w:w="1155" w:type="dxa"/>
            <w:shd w:val="clear" w:color="auto" w:fill="FFFFFF" w:themeFill="background1"/>
            <w:vAlign w:val="center"/>
            <w:hideMark/>
          </w:tcPr>
          <w:p w14:paraId="1C11B9AC" w14:textId="77777777"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-0.528</w:t>
            </w:r>
          </w:p>
        </w:tc>
        <w:tc>
          <w:tcPr>
            <w:tcW w:w="1480" w:type="dxa"/>
            <w:shd w:val="clear" w:color="auto" w:fill="FFFFFF" w:themeFill="background1"/>
            <w:vAlign w:val="center"/>
            <w:hideMark/>
          </w:tcPr>
          <w:p w14:paraId="573BC709" w14:textId="77777777"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-0.528</w:t>
            </w:r>
          </w:p>
        </w:tc>
        <w:tc>
          <w:tcPr>
            <w:tcW w:w="1125" w:type="dxa"/>
            <w:shd w:val="clear" w:color="auto" w:fill="FFFFFF" w:themeFill="background1"/>
            <w:vAlign w:val="center"/>
            <w:hideMark/>
          </w:tcPr>
          <w:p w14:paraId="240D4531"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35</w:t>
            </w:r>
          </w:p>
        </w:tc>
      </w:tr>
      <w:tr w:rsidR="003B5143" w:rsidRPr="00F403E8" w14:paraId="58A6ADB6" w14:textId="77777777" w:rsidTr="00F77A09">
        <w:trPr>
          <w:trHeight w:val="291"/>
        </w:trPr>
        <w:tc>
          <w:tcPr>
            <w:tcW w:w="1451" w:type="dxa"/>
            <w:shd w:val="clear" w:color="auto" w:fill="FFFFFF" w:themeFill="background1"/>
            <w:vAlign w:val="center"/>
            <w:hideMark/>
          </w:tcPr>
          <w:p w14:paraId="57F9AD8F"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16.3.2020</w:t>
            </w:r>
          </w:p>
        </w:tc>
        <w:tc>
          <w:tcPr>
            <w:tcW w:w="1006" w:type="dxa"/>
            <w:shd w:val="clear" w:color="auto" w:fill="FFFFFF" w:themeFill="background1"/>
            <w:vAlign w:val="center"/>
            <w:hideMark/>
          </w:tcPr>
          <w:p w14:paraId="20842A02" w14:textId="5E46B99B"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273" w:type="dxa"/>
            <w:shd w:val="clear" w:color="auto" w:fill="FFFFFF" w:themeFill="background1"/>
            <w:vAlign w:val="center"/>
            <w:hideMark/>
          </w:tcPr>
          <w:p w14:paraId="4E524E07" w14:textId="2A4A8616"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0.823</w:t>
            </w:r>
          </w:p>
        </w:tc>
        <w:tc>
          <w:tcPr>
            <w:tcW w:w="1243" w:type="dxa"/>
            <w:shd w:val="clear" w:color="auto" w:fill="FFFFFF" w:themeFill="background1"/>
            <w:vAlign w:val="center"/>
            <w:hideMark/>
          </w:tcPr>
          <w:p w14:paraId="72EBD3FF" w14:textId="701B3B1E"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w:t>
            </w:r>
          </w:p>
        </w:tc>
        <w:tc>
          <w:tcPr>
            <w:tcW w:w="1155" w:type="dxa"/>
            <w:shd w:val="clear" w:color="auto" w:fill="FFFFFF" w:themeFill="background1"/>
            <w:vAlign w:val="center"/>
            <w:hideMark/>
          </w:tcPr>
          <w:p w14:paraId="5748AF0B" w14:textId="5617E046"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0.033</w:t>
            </w:r>
          </w:p>
        </w:tc>
        <w:tc>
          <w:tcPr>
            <w:tcW w:w="1480" w:type="dxa"/>
            <w:shd w:val="clear" w:color="auto" w:fill="FFFFFF" w:themeFill="background1"/>
            <w:vAlign w:val="center"/>
            <w:hideMark/>
          </w:tcPr>
          <w:p w14:paraId="5BF0A67C" w14:textId="216D7959"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0.033</w:t>
            </w:r>
          </w:p>
        </w:tc>
        <w:tc>
          <w:tcPr>
            <w:tcW w:w="1125" w:type="dxa"/>
            <w:shd w:val="clear" w:color="auto" w:fill="FFFFFF" w:themeFill="background1"/>
            <w:vAlign w:val="center"/>
            <w:hideMark/>
          </w:tcPr>
          <w:p w14:paraId="583116D0"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34</w:t>
            </w:r>
          </w:p>
        </w:tc>
      </w:tr>
      <w:tr w:rsidR="003B5143" w:rsidRPr="00F403E8" w14:paraId="4586D359" w14:textId="77777777" w:rsidTr="00F77A09">
        <w:trPr>
          <w:trHeight w:val="291"/>
        </w:trPr>
        <w:tc>
          <w:tcPr>
            <w:tcW w:w="1451" w:type="dxa"/>
            <w:shd w:val="clear" w:color="auto" w:fill="FFFFFF" w:themeFill="background1"/>
            <w:vAlign w:val="center"/>
            <w:hideMark/>
          </w:tcPr>
          <w:p w14:paraId="0D62F4B0"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17.3.2020</w:t>
            </w:r>
          </w:p>
        </w:tc>
        <w:tc>
          <w:tcPr>
            <w:tcW w:w="1006" w:type="dxa"/>
            <w:shd w:val="clear" w:color="auto" w:fill="FFFFFF" w:themeFill="background1"/>
            <w:vAlign w:val="center"/>
            <w:hideMark/>
          </w:tcPr>
          <w:p w14:paraId="2851C80D" w14:textId="6FDCD208" w:rsidR="003B5143" w:rsidRPr="00F403E8" w:rsidRDefault="003B5143"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-2.31</w:t>
            </w:r>
            <w:r>
              <w:rPr>
                <w:rFonts w:ascii="Palatino Linotype" w:eastAsia="Times New Roman" w:hAnsi="Palatino Linotype" w:cs="Calibri"/>
                <w:color w:val="111111"/>
                <w:sz w:val="22"/>
                <w:szCs w:val="22"/>
                <w:lang w:val="hr-HR" w:eastAsia="hr-HR"/>
              </w:rPr>
              <w:t>**</w:t>
            </w:r>
          </w:p>
        </w:tc>
        <w:tc>
          <w:tcPr>
            <w:tcW w:w="1273" w:type="dxa"/>
            <w:shd w:val="clear" w:color="auto" w:fill="FFFFFF" w:themeFill="background1"/>
            <w:vAlign w:val="center"/>
            <w:hideMark/>
          </w:tcPr>
          <w:p w14:paraId="5D8CA4D3" w14:textId="77777777" w:rsidR="003B5143" w:rsidRPr="00F403E8" w:rsidRDefault="003B5143" w:rsidP="00DA45F3">
            <w:pPr>
              <w:spacing w:after="0"/>
              <w:ind w:left="27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-1.551</w:t>
            </w:r>
          </w:p>
        </w:tc>
        <w:tc>
          <w:tcPr>
            <w:tcW w:w="1243" w:type="dxa"/>
            <w:shd w:val="clear" w:color="auto" w:fill="FFFFFF" w:themeFill="background1"/>
            <w:vAlign w:val="center"/>
            <w:hideMark/>
          </w:tcPr>
          <w:p w14:paraId="3D917628" w14:textId="77777777" w:rsidR="003B5143" w:rsidRPr="00F403E8" w:rsidRDefault="003B5143"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-1.103</w:t>
            </w:r>
          </w:p>
        </w:tc>
        <w:tc>
          <w:tcPr>
            <w:tcW w:w="1155" w:type="dxa"/>
            <w:shd w:val="clear" w:color="auto" w:fill="FFFFFF" w:themeFill="background1"/>
            <w:vAlign w:val="center"/>
            <w:hideMark/>
          </w:tcPr>
          <w:p w14:paraId="7EE793C1" w14:textId="1C8C1E4E" w:rsidR="003B5143" w:rsidRPr="00F403E8" w:rsidRDefault="003B5143"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-2.036</w:t>
            </w:r>
            <w:r>
              <w:rPr>
                <w:rFonts w:ascii="Palatino Linotype" w:eastAsia="Times New Roman" w:hAnsi="Palatino Linotype" w:cs="Calibri"/>
                <w:color w:val="111111"/>
                <w:sz w:val="22"/>
                <w:szCs w:val="22"/>
                <w:lang w:val="hr-HR" w:eastAsia="hr-HR"/>
              </w:rPr>
              <w:t>**</w:t>
            </w:r>
          </w:p>
        </w:tc>
        <w:tc>
          <w:tcPr>
            <w:tcW w:w="1480" w:type="dxa"/>
            <w:shd w:val="clear" w:color="auto" w:fill="FFFFFF" w:themeFill="background1"/>
            <w:vAlign w:val="center"/>
            <w:hideMark/>
          </w:tcPr>
          <w:p w14:paraId="79E6257B" w14:textId="624FC3DA" w:rsidR="003B5143" w:rsidRPr="00F403E8" w:rsidRDefault="003B5143"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-2.036</w:t>
            </w:r>
            <w:r>
              <w:rPr>
                <w:rFonts w:ascii="Palatino Linotype" w:eastAsia="Times New Roman" w:hAnsi="Palatino Linotype" w:cs="Calibri"/>
                <w:color w:val="111111"/>
                <w:sz w:val="22"/>
                <w:szCs w:val="22"/>
                <w:lang w:val="hr-HR" w:eastAsia="hr-HR"/>
              </w:rPr>
              <w:t>**</w:t>
            </w:r>
          </w:p>
        </w:tc>
        <w:tc>
          <w:tcPr>
            <w:tcW w:w="1125" w:type="dxa"/>
            <w:shd w:val="clear" w:color="auto" w:fill="FFFFFF" w:themeFill="background1"/>
            <w:vAlign w:val="center"/>
            <w:hideMark/>
          </w:tcPr>
          <w:p w14:paraId="5964FF9F" w14:textId="5128462F"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13</w:t>
            </w:r>
            <w:r>
              <w:rPr>
                <w:rFonts w:ascii="Palatino Linotype" w:eastAsia="Times New Roman" w:hAnsi="Palatino Linotype" w:cs="Calibri"/>
                <w:color w:val="111111"/>
                <w:sz w:val="22"/>
                <w:szCs w:val="22"/>
                <w:lang w:val="hr-HR" w:eastAsia="hr-HR"/>
              </w:rPr>
              <w:t>**</w:t>
            </w:r>
          </w:p>
        </w:tc>
      </w:tr>
      <w:tr w:rsidR="003B5143" w:rsidRPr="00F403E8" w14:paraId="5D7D8FDE" w14:textId="77777777" w:rsidTr="00F77A09">
        <w:trPr>
          <w:trHeight w:val="291"/>
        </w:trPr>
        <w:tc>
          <w:tcPr>
            <w:tcW w:w="1451" w:type="dxa"/>
            <w:shd w:val="clear" w:color="auto" w:fill="FFFFFF" w:themeFill="background1"/>
            <w:vAlign w:val="center"/>
            <w:hideMark/>
          </w:tcPr>
          <w:p w14:paraId="6066CE7A"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18.3.2020</w:t>
            </w:r>
          </w:p>
        </w:tc>
        <w:tc>
          <w:tcPr>
            <w:tcW w:w="1006" w:type="dxa"/>
            <w:shd w:val="clear" w:color="auto" w:fill="FFFFFF" w:themeFill="background1"/>
            <w:vAlign w:val="center"/>
            <w:hideMark/>
          </w:tcPr>
          <w:p w14:paraId="630C13A8" w14:textId="5A4B5403"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1.155</w:t>
            </w:r>
          </w:p>
        </w:tc>
        <w:tc>
          <w:tcPr>
            <w:tcW w:w="1273" w:type="dxa"/>
            <w:shd w:val="clear" w:color="auto" w:fill="FFFFFF" w:themeFill="background1"/>
            <w:vAlign w:val="center"/>
            <w:hideMark/>
          </w:tcPr>
          <w:p w14:paraId="7AF977EF" w14:textId="0806B377"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2.009</w:t>
            </w:r>
            <w:r w:rsidR="003B5143">
              <w:rPr>
                <w:rFonts w:ascii="Palatino Linotype" w:eastAsia="Times New Roman" w:hAnsi="Palatino Linotype" w:cs="Calibri"/>
                <w:color w:val="111111"/>
                <w:sz w:val="22"/>
                <w:szCs w:val="22"/>
                <w:lang w:val="hr-HR" w:eastAsia="hr-HR"/>
              </w:rPr>
              <w:t>**</w:t>
            </w:r>
          </w:p>
        </w:tc>
        <w:tc>
          <w:tcPr>
            <w:tcW w:w="1243" w:type="dxa"/>
            <w:shd w:val="clear" w:color="auto" w:fill="FFFFFF" w:themeFill="background1"/>
            <w:vAlign w:val="center"/>
            <w:hideMark/>
          </w:tcPr>
          <w:p w14:paraId="402727AB" w14:textId="5FB7CE41"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0.551</w:t>
            </w:r>
          </w:p>
        </w:tc>
        <w:tc>
          <w:tcPr>
            <w:tcW w:w="1155" w:type="dxa"/>
            <w:shd w:val="clear" w:color="auto" w:fill="FFFFFF" w:themeFill="background1"/>
            <w:vAlign w:val="center"/>
            <w:hideMark/>
          </w:tcPr>
          <w:p w14:paraId="0BF276D4" w14:textId="6D03CE7E"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0.959</w:t>
            </w:r>
          </w:p>
        </w:tc>
        <w:tc>
          <w:tcPr>
            <w:tcW w:w="1480" w:type="dxa"/>
            <w:shd w:val="clear" w:color="auto" w:fill="FFFFFF" w:themeFill="background1"/>
            <w:vAlign w:val="center"/>
            <w:hideMark/>
          </w:tcPr>
          <w:p w14:paraId="0303B563" w14:textId="7FD517E8"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0.959</w:t>
            </w:r>
          </w:p>
        </w:tc>
        <w:tc>
          <w:tcPr>
            <w:tcW w:w="1125" w:type="dxa"/>
            <w:shd w:val="clear" w:color="auto" w:fill="FFFFFF" w:themeFill="background1"/>
            <w:vAlign w:val="center"/>
            <w:hideMark/>
          </w:tcPr>
          <w:p w14:paraId="2E2737F0"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43</w:t>
            </w:r>
          </w:p>
        </w:tc>
      </w:tr>
      <w:tr w:rsidR="003B5143" w:rsidRPr="00F403E8" w14:paraId="01114F5B" w14:textId="77777777" w:rsidTr="00F77A09">
        <w:trPr>
          <w:trHeight w:val="291"/>
        </w:trPr>
        <w:tc>
          <w:tcPr>
            <w:tcW w:w="1451" w:type="dxa"/>
            <w:shd w:val="clear" w:color="auto" w:fill="FFFFFF" w:themeFill="background1"/>
            <w:vAlign w:val="center"/>
            <w:hideMark/>
          </w:tcPr>
          <w:p w14:paraId="35052D5D"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19.3.2020</w:t>
            </w:r>
          </w:p>
        </w:tc>
        <w:tc>
          <w:tcPr>
            <w:tcW w:w="1006" w:type="dxa"/>
            <w:shd w:val="clear" w:color="auto" w:fill="FFFFFF" w:themeFill="background1"/>
            <w:vAlign w:val="center"/>
            <w:hideMark/>
          </w:tcPr>
          <w:p w14:paraId="22AA09FA" w14:textId="16E2D5BA"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0.577</w:t>
            </w:r>
          </w:p>
        </w:tc>
        <w:tc>
          <w:tcPr>
            <w:tcW w:w="1273" w:type="dxa"/>
            <w:shd w:val="clear" w:color="auto" w:fill="FFFFFF" w:themeFill="background1"/>
            <w:vAlign w:val="center"/>
            <w:hideMark/>
          </w:tcPr>
          <w:p w14:paraId="65DBC678" w14:textId="041F9BEC"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1.416</w:t>
            </w:r>
          </w:p>
        </w:tc>
        <w:tc>
          <w:tcPr>
            <w:tcW w:w="1243" w:type="dxa"/>
            <w:shd w:val="clear" w:color="auto" w:fill="FFFFFF" w:themeFill="background1"/>
            <w:vAlign w:val="center"/>
            <w:hideMark/>
          </w:tcPr>
          <w:p w14:paraId="00742AED" w14:textId="2970843B"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0.827</w:t>
            </w:r>
          </w:p>
        </w:tc>
        <w:tc>
          <w:tcPr>
            <w:tcW w:w="1155" w:type="dxa"/>
            <w:shd w:val="clear" w:color="auto" w:fill="FFFFFF" w:themeFill="background1"/>
            <w:vAlign w:val="center"/>
            <w:hideMark/>
          </w:tcPr>
          <w:p w14:paraId="1A07770F" w14:textId="4615BBA6"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1.288</w:t>
            </w:r>
          </w:p>
        </w:tc>
        <w:tc>
          <w:tcPr>
            <w:tcW w:w="1480" w:type="dxa"/>
            <w:shd w:val="clear" w:color="auto" w:fill="FFFFFF" w:themeFill="background1"/>
            <w:vAlign w:val="center"/>
            <w:hideMark/>
          </w:tcPr>
          <w:p w14:paraId="643745B9" w14:textId="104CA096"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1.288</w:t>
            </w:r>
          </w:p>
        </w:tc>
        <w:tc>
          <w:tcPr>
            <w:tcW w:w="1125" w:type="dxa"/>
            <w:shd w:val="clear" w:color="auto" w:fill="FFFFFF" w:themeFill="background1"/>
            <w:vAlign w:val="center"/>
            <w:hideMark/>
          </w:tcPr>
          <w:p w14:paraId="7A3E6C23"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50</w:t>
            </w:r>
          </w:p>
        </w:tc>
      </w:tr>
      <w:tr w:rsidR="00BD232D" w:rsidRPr="00F403E8" w14:paraId="65E8FB97" w14:textId="77777777" w:rsidTr="00F77A09">
        <w:trPr>
          <w:trHeight w:val="291"/>
        </w:trPr>
        <w:tc>
          <w:tcPr>
            <w:tcW w:w="1451" w:type="dxa"/>
            <w:shd w:val="clear" w:color="auto" w:fill="FFFFFF" w:themeFill="background1"/>
            <w:vAlign w:val="center"/>
          </w:tcPr>
          <w:p w14:paraId="0C6E8625" w14:textId="0B1F92E9" w:rsidR="00BD232D" w:rsidRPr="00F403E8" w:rsidRDefault="00BD232D"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20.3.2020</w:t>
            </w:r>
          </w:p>
        </w:tc>
        <w:tc>
          <w:tcPr>
            <w:tcW w:w="1006" w:type="dxa"/>
            <w:shd w:val="clear" w:color="auto" w:fill="FFFFFF" w:themeFill="background1"/>
            <w:vAlign w:val="center"/>
          </w:tcPr>
          <w:p w14:paraId="071CFF81" w14:textId="55539DC7" w:rsidR="00BD232D" w:rsidRPr="00F403E8" w:rsidRDefault="00BD232D" w:rsidP="00DA45F3">
            <w:pPr>
              <w:spacing w:after="0"/>
              <w:ind w:left="128"/>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-1.73</w:t>
            </w:r>
          </w:p>
        </w:tc>
        <w:tc>
          <w:tcPr>
            <w:tcW w:w="1273" w:type="dxa"/>
            <w:shd w:val="clear" w:color="auto" w:fill="FFFFFF" w:themeFill="background1"/>
            <w:vAlign w:val="center"/>
          </w:tcPr>
          <w:p w14:paraId="7E82A4F7" w14:textId="03D8D0C9" w:rsidR="00BD232D" w:rsidRPr="00F403E8" w:rsidRDefault="00BD232D" w:rsidP="00DA45F3">
            <w:pPr>
              <w:spacing w:after="0"/>
              <w:ind w:left="27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-0.958</w:t>
            </w:r>
          </w:p>
        </w:tc>
        <w:tc>
          <w:tcPr>
            <w:tcW w:w="1243" w:type="dxa"/>
            <w:shd w:val="clear" w:color="auto" w:fill="FFFFFF" w:themeFill="background1"/>
            <w:vAlign w:val="center"/>
          </w:tcPr>
          <w:p w14:paraId="74FFA544" w14:textId="2FCE5B4E" w:rsidR="00BD232D" w:rsidRPr="00F403E8" w:rsidRDefault="00BD232D" w:rsidP="00DA45F3">
            <w:pPr>
              <w:spacing w:after="0"/>
              <w:ind w:left="27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-0.827</w:t>
            </w:r>
          </w:p>
        </w:tc>
        <w:tc>
          <w:tcPr>
            <w:tcW w:w="1155" w:type="dxa"/>
            <w:shd w:val="clear" w:color="auto" w:fill="FFFFFF" w:themeFill="background1"/>
            <w:vAlign w:val="center"/>
          </w:tcPr>
          <w:p w14:paraId="0E74268E" w14:textId="1A91803A" w:rsidR="00BD232D" w:rsidRPr="00F403E8" w:rsidRDefault="00BD232D" w:rsidP="00DA45F3">
            <w:pPr>
              <w:spacing w:after="0"/>
              <w:ind w:left="166"/>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-1.526</w:t>
            </w:r>
          </w:p>
        </w:tc>
        <w:tc>
          <w:tcPr>
            <w:tcW w:w="1480" w:type="dxa"/>
            <w:shd w:val="clear" w:color="auto" w:fill="FFFFFF" w:themeFill="background1"/>
            <w:vAlign w:val="center"/>
          </w:tcPr>
          <w:p w14:paraId="18F7CB03" w14:textId="5AF0F015" w:rsidR="00BD232D" w:rsidRPr="00F403E8" w:rsidRDefault="00BD232D" w:rsidP="00DA45F3">
            <w:pPr>
              <w:spacing w:after="0"/>
              <w:ind w:left="282"/>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-1.526</w:t>
            </w:r>
          </w:p>
        </w:tc>
        <w:tc>
          <w:tcPr>
            <w:tcW w:w="1125" w:type="dxa"/>
            <w:shd w:val="clear" w:color="auto" w:fill="FFFFFF" w:themeFill="background1"/>
            <w:vAlign w:val="center"/>
          </w:tcPr>
          <w:p w14:paraId="7533F91E" w14:textId="68374C9D" w:rsidR="00BD232D" w:rsidRPr="00F403E8" w:rsidRDefault="00BD232D"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22</w:t>
            </w:r>
          </w:p>
        </w:tc>
      </w:tr>
      <w:tr w:rsidR="003B5143" w:rsidRPr="00F403E8" w14:paraId="5964C53B" w14:textId="77777777" w:rsidTr="00F77A09">
        <w:trPr>
          <w:trHeight w:val="302"/>
        </w:trPr>
        <w:tc>
          <w:tcPr>
            <w:tcW w:w="1451" w:type="dxa"/>
            <w:tcBorders>
              <w:bottom w:val="single" w:sz="4" w:space="0" w:color="auto"/>
            </w:tcBorders>
            <w:shd w:val="clear" w:color="auto" w:fill="FFFFFF" w:themeFill="background1"/>
            <w:vAlign w:val="center"/>
            <w:hideMark/>
          </w:tcPr>
          <w:p w14:paraId="30AB7605" w14:textId="77777777" w:rsidR="003B5143" w:rsidRPr="00F403E8" w:rsidRDefault="003B5143" w:rsidP="00DA45F3">
            <w:pPr>
              <w:spacing w:after="0"/>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23.3.2020</w:t>
            </w:r>
          </w:p>
        </w:tc>
        <w:tc>
          <w:tcPr>
            <w:tcW w:w="1006" w:type="dxa"/>
            <w:tcBorders>
              <w:bottom w:val="single" w:sz="4" w:space="0" w:color="auto"/>
            </w:tcBorders>
            <w:shd w:val="clear" w:color="auto" w:fill="FFFFFF" w:themeFill="background1"/>
            <w:vAlign w:val="center"/>
            <w:hideMark/>
          </w:tcPr>
          <w:p w14:paraId="3CDB7003" w14:textId="172E03DC" w:rsidR="003B5143" w:rsidRPr="00F403E8" w:rsidRDefault="007C77D7" w:rsidP="00DA45F3">
            <w:pPr>
              <w:spacing w:after="0"/>
              <w:ind w:left="128"/>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0.577</w:t>
            </w:r>
          </w:p>
        </w:tc>
        <w:tc>
          <w:tcPr>
            <w:tcW w:w="1273" w:type="dxa"/>
            <w:tcBorders>
              <w:bottom w:val="single" w:sz="4" w:space="0" w:color="auto"/>
            </w:tcBorders>
            <w:shd w:val="clear" w:color="auto" w:fill="FFFFFF" w:themeFill="background1"/>
            <w:vAlign w:val="center"/>
            <w:hideMark/>
          </w:tcPr>
          <w:p w14:paraId="43C656EF" w14:textId="4BAD6F58" w:rsidR="003B5143" w:rsidRPr="00F403E8" w:rsidRDefault="007C77D7" w:rsidP="00DA45F3">
            <w:pPr>
              <w:spacing w:after="0"/>
              <w:ind w:left="27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1.416</w:t>
            </w:r>
          </w:p>
        </w:tc>
        <w:tc>
          <w:tcPr>
            <w:tcW w:w="1243" w:type="dxa"/>
            <w:tcBorders>
              <w:bottom w:val="single" w:sz="4" w:space="0" w:color="auto"/>
            </w:tcBorders>
            <w:shd w:val="clear" w:color="auto" w:fill="FFFFFF" w:themeFill="background1"/>
            <w:vAlign w:val="center"/>
            <w:hideMark/>
          </w:tcPr>
          <w:p w14:paraId="018FC738" w14:textId="5C8DA57F" w:rsidR="003B5143" w:rsidRPr="00F403E8" w:rsidRDefault="007C77D7" w:rsidP="00DA45F3">
            <w:pPr>
              <w:spacing w:after="0"/>
              <w:ind w:left="27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0.276</w:t>
            </w:r>
          </w:p>
        </w:tc>
        <w:tc>
          <w:tcPr>
            <w:tcW w:w="1155" w:type="dxa"/>
            <w:tcBorders>
              <w:bottom w:val="single" w:sz="4" w:space="0" w:color="auto"/>
            </w:tcBorders>
            <w:shd w:val="clear" w:color="auto" w:fill="FFFFFF" w:themeFill="background1"/>
            <w:vAlign w:val="center"/>
            <w:hideMark/>
          </w:tcPr>
          <w:p w14:paraId="6E7DA7E5" w14:textId="4ACC9D28" w:rsidR="003B5143" w:rsidRPr="00F403E8" w:rsidRDefault="00A61D19" w:rsidP="00DA45F3">
            <w:pPr>
              <w:spacing w:after="0"/>
              <w:ind w:left="166"/>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0.396</w:t>
            </w:r>
          </w:p>
        </w:tc>
        <w:tc>
          <w:tcPr>
            <w:tcW w:w="1480" w:type="dxa"/>
            <w:tcBorders>
              <w:bottom w:val="single" w:sz="4" w:space="0" w:color="auto"/>
            </w:tcBorders>
            <w:shd w:val="clear" w:color="auto" w:fill="FFFFFF" w:themeFill="background1"/>
            <w:vAlign w:val="center"/>
            <w:hideMark/>
          </w:tcPr>
          <w:p w14:paraId="1F2443E2" w14:textId="2D03118C" w:rsidR="003B5143" w:rsidRPr="00F403E8" w:rsidRDefault="00A61D19" w:rsidP="00DA45F3">
            <w:pPr>
              <w:spacing w:after="0"/>
              <w:ind w:left="282"/>
              <w:rPr>
                <w:rFonts w:ascii="Palatino Linotype" w:eastAsia="Times New Roman" w:hAnsi="Palatino Linotype" w:cs="Calibri"/>
                <w:color w:val="111111"/>
                <w:sz w:val="22"/>
                <w:szCs w:val="22"/>
                <w:lang w:val="hr-HR" w:eastAsia="hr-HR"/>
              </w:rPr>
            </w:pPr>
            <w:r>
              <w:rPr>
                <w:rFonts w:ascii="Palatino Linotype" w:eastAsia="Times New Roman" w:hAnsi="Palatino Linotype" w:cs="Calibri"/>
                <w:color w:val="111111"/>
                <w:sz w:val="22"/>
                <w:szCs w:val="22"/>
                <w:lang w:val="hr-HR" w:eastAsia="hr-HR"/>
              </w:rPr>
              <w:t xml:space="preserve"> </w:t>
            </w:r>
            <w:r w:rsidR="003B5143" w:rsidRPr="00F403E8">
              <w:rPr>
                <w:rFonts w:ascii="Palatino Linotype" w:eastAsia="Times New Roman" w:hAnsi="Palatino Linotype" w:cs="Calibri"/>
                <w:color w:val="111111"/>
                <w:sz w:val="22"/>
                <w:szCs w:val="22"/>
                <w:lang w:val="hr-HR" w:eastAsia="hr-HR"/>
              </w:rPr>
              <w:t>0.396</w:t>
            </w:r>
          </w:p>
        </w:tc>
        <w:tc>
          <w:tcPr>
            <w:tcW w:w="1125" w:type="dxa"/>
            <w:tcBorders>
              <w:bottom w:val="single" w:sz="4" w:space="0" w:color="auto"/>
            </w:tcBorders>
            <w:shd w:val="clear" w:color="auto" w:fill="FFFFFF" w:themeFill="background1"/>
            <w:vAlign w:val="center"/>
            <w:hideMark/>
          </w:tcPr>
          <w:p w14:paraId="1F09B352" w14:textId="77777777" w:rsidR="003B5143" w:rsidRPr="00F403E8" w:rsidRDefault="003B5143" w:rsidP="00DA45F3">
            <w:pPr>
              <w:spacing w:after="0"/>
              <w:ind w:left="219"/>
              <w:rPr>
                <w:rFonts w:ascii="Palatino Linotype" w:eastAsia="Times New Roman" w:hAnsi="Palatino Linotype" w:cs="Calibri"/>
                <w:color w:val="111111"/>
                <w:sz w:val="22"/>
                <w:szCs w:val="22"/>
                <w:lang w:val="hr-HR" w:eastAsia="hr-HR"/>
              </w:rPr>
            </w:pPr>
            <w:r w:rsidRPr="00F403E8">
              <w:rPr>
                <w:rFonts w:ascii="Palatino Linotype" w:eastAsia="Times New Roman" w:hAnsi="Palatino Linotype" w:cs="Calibri"/>
                <w:color w:val="111111"/>
                <w:sz w:val="22"/>
                <w:szCs w:val="22"/>
                <w:lang w:val="hr-HR" w:eastAsia="hr-HR"/>
              </w:rPr>
              <w:t>34</w:t>
            </w:r>
          </w:p>
        </w:tc>
      </w:tr>
      <w:tr w:rsidR="00737947" w:rsidRPr="00F403E8" w14:paraId="66928C6D" w14:textId="77777777" w:rsidTr="00F77A09">
        <w:trPr>
          <w:trHeight w:val="302"/>
        </w:trPr>
        <w:tc>
          <w:tcPr>
            <w:tcW w:w="8733" w:type="dxa"/>
            <w:gridSpan w:val="7"/>
            <w:tcBorders>
              <w:top w:val="single" w:sz="4" w:space="0" w:color="auto"/>
            </w:tcBorders>
            <w:shd w:val="clear" w:color="auto" w:fill="FFFFFF" w:themeFill="background1"/>
            <w:vAlign w:val="center"/>
          </w:tcPr>
          <w:p w14:paraId="64889394" w14:textId="52051F0C" w:rsidR="00737947" w:rsidRPr="00737947" w:rsidRDefault="00737947" w:rsidP="00DA45F3">
            <w:pPr>
              <w:spacing w:after="0"/>
              <w:rPr>
                <w:rFonts w:ascii="Times New Roman" w:eastAsia="Times New Roman" w:hAnsi="Times New Roman" w:cs="Times New Roman"/>
                <w:color w:val="111111"/>
                <w:sz w:val="22"/>
                <w:szCs w:val="22"/>
                <w:lang w:val="hr-HR" w:eastAsia="hr-HR"/>
              </w:rPr>
            </w:pPr>
            <w:r w:rsidRPr="00737947">
              <w:rPr>
                <w:rFonts w:ascii="Times New Roman" w:eastAsia="Times New Roman" w:hAnsi="Times New Roman" w:cs="Times New Roman"/>
                <w:color w:val="111111"/>
                <w:sz w:val="20"/>
                <w:szCs w:val="20"/>
                <w:lang w:val="hr-HR" w:eastAsia="hr-HR"/>
              </w:rPr>
              <w:t>Note: p&lt;0.01***, p&lt;0.05**, p&lt;0.1*</w:t>
            </w:r>
          </w:p>
        </w:tc>
      </w:tr>
    </w:tbl>
    <w:p w14:paraId="10F7646D" w14:textId="77777777" w:rsidR="00F403E8" w:rsidRDefault="00F403E8" w:rsidP="00DA45F3">
      <w:pPr>
        <w:pStyle w:val="FirstParagraph"/>
        <w:spacing w:before="0" w:after="0"/>
      </w:pPr>
    </w:p>
    <w:p w14:paraId="24CF57F2" w14:textId="6D30543F" w:rsidR="00F136BF" w:rsidRPr="00CF0706" w:rsidRDefault="00CF0706" w:rsidP="00CF0706">
      <w:pPr>
        <w:pStyle w:val="FirstParagraph"/>
        <w:spacing w:before="0" w:after="0"/>
        <w:jc w:val="both"/>
        <w:rPr>
          <w:rFonts w:ascii="Times New Roman" w:hAnsi="Times New Roman" w:cs="Times New Roman"/>
        </w:rPr>
      </w:pPr>
      <w:r w:rsidRPr="00CF0706">
        <w:rPr>
          <w:rFonts w:ascii="Times New Roman" w:hAnsi="Times New Roman" w:cs="Times New Roman"/>
        </w:rPr>
        <w:t>Cumulative</w:t>
      </w:r>
      <w:r w:rsidR="00EA3E30" w:rsidRPr="00CF0706">
        <w:rPr>
          <w:rFonts w:ascii="Times New Roman" w:hAnsi="Times New Roman" w:cs="Times New Roman"/>
        </w:rPr>
        <w:t xml:space="preserve"> change</w:t>
      </w:r>
      <w:ins w:id="328" w:author="Luka Sikic" w:date="2021-05-11T11:29:00Z">
        <w:r w:rsidR="00EC53F7">
          <w:rPr>
            <w:rFonts w:ascii="Times New Roman" w:hAnsi="Times New Roman" w:cs="Times New Roman"/>
          </w:rPr>
          <w:t>s</w:t>
        </w:r>
      </w:ins>
      <w:r w:rsidR="00EA3E30" w:rsidRPr="00CF0706">
        <w:rPr>
          <w:rFonts w:ascii="Times New Roman" w:hAnsi="Times New Roman" w:cs="Times New Roman"/>
        </w:rPr>
        <w:t xml:space="preserve"> in the return series are additionally examined for two events, the first COVID-19 incidence in Italy and WHO declaration of COVID-19 a global pandemic, that have been characterized by clustering of significance across multiple parametric and nonparametric tests. In this case the event window is set to be shorter (10 days). The </w:t>
      </w:r>
      <w:r w:rsidR="000D4879">
        <w:rPr>
          <w:rFonts w:ascii="Times New Roman" w:hAnsi="Times New Roman" w:cs="Times New Roman"/>
        </w:rPr>
        <w:t>Figure</w:t>
      </w:r>
      <w:r w:rsidR="00EA3E30" w:rsidRPr="00CF0706">
        <w:rPr>
          <w:rFonts w:ascii="Times New Roman" w:hAnsi="Times New Roman" w:cs="Times New Roman"/>
        </w:rPr>
        <w:t xml:space="preserve"> 1 shows the results when no control variables are included in the model and </w:t>
      </w:r>
      <w:r w:rsidR="002A28C4">
        <w:rPr>
          <w:rFonts w:ascii="Times New Roman" w:hAnsi="Times New Roman" w:cs="Times New Roman"/>
        </w:rPr>
        <w:t>Figure</w:t>
      </w:r>
      <w:r w:rsidR="00EA3E30" w:rsidRPr="00CF0706">
        <w:rPr>
          <w:rFonts w:ascii="Times New Roman" w:hAnsi="Times New Roman" w:cs="Times New Roman"/>
        </w:rPr>
        <w:t xml:space="preserve"> 2 is related to the extended model (</w:t>
      </w:r>
      <w:proofErr w:type="gramStart"/>
      <w:r w:rsidR="00EA3E30" w:rsidRPr="00CF0706">
        <w:rPr>
          <w:rFonts w:ascii="Times New Roman" w:hAnsi="Times New Roman" w:cs="Times New Roman"/>
        </w:rPr>
        <w:t>i.e.</w:t>
      </w:r>
      <w:proofErr w:type="gramEnd"/>
      <w:r w:rsidR="002A28C4">
        <w:rPr>
          <w:rFonts w:ascii="Times New Roman" w:hAnsi="Times New Roman" w:cs="Times New Roman"/>
        </w:rPr>
        <w:t xml:space="preserve"> </w:t>
      </w:r>
      <w:r w:rsidR="00EA3E30" w:rsidRPr="00CF0706">
        <w:rPr>
          <w:rFonts w:ascii="Times New Roman" w:hAnsi="Times New Roman" w:cs="Times New Roman"/>
        </w:rPr>
        <w:t xml:space="preserve">market model) with </w:t>
      </w:r>
      <w:proofErr w:type="spellStart"/>
      <w:r w:rsidR="00EA3E30" w:rsidRPr="00CF0706">
        <w:rPr>
          <w:rFonts w:ascii="Times New Roman" w:hAnsi="Times New Roman" w:cs="Times New Roman"/>
        </w:rPr>
        <w:t>Crobex</w:t>
      </w:r>
      <w:proofErr w:type="spellEnd"/>
      <w:r w:rsidR="00EA3E30" w:rsidRPr="00CF0706">
        <w:rPr>
          <w:rFonts w:ascii="Times New Roman" w:hAnsi="Times New Roman" w:cs="Times New Roman"/>
        </w:rPr>
        <w:t xml:space="preserve"> index returns as a control variable. The left panel shows the results for the first COVID-19 incidence in Italy and the right panel is related to the WHO declaration of global pandemic. In both cases the null hypothesis of the abnormality of returns can</w:t>
      </w:r>
      <w:r w:rsidR="002A28C4">
        <w:rPr>
          <w:rFonts w:ascii="Times New Roman" w:hAnsi="Times New Roman" w:cs="Times New Roman"/>
        </w:rPr>
        <w:t>’</w:t>
      </w:r>
      <w:r w:rsidR="00EA3E30" w:rsidRPr="00CF0706">
        <w:rPr>
          <w:rFonts w:ascii="Times New Roman" w:hAnsi="Times New Roman" w:cs="Times New Roman"/>
        </w:rPr>
        <w:t xml:space="preserve">t be rejected </w:t>
      </w:r>
      <w:r w:rsidR="00EA3E30" w:rsidRPr="00CF0706">
        <w:rPr>
          <w:rFonts w:ascii="Times New Roman" w:hAnsi="Times New Roman" w:cs="Times New Roman"/>
        </w:rPr>
        <w:lastRenderedPageBreak/>
        <w:t>since the full line, representing the stock returns, is inside 95% confidence intervals denoted by the dotted lines.</w:t>
      </w:r>
    </w:p>
    <w:p w14:paraId="416D9516" w14:textId="77777777" w:rsidR="00F136BF" w:rsidRPr="006A48F7" w:rsidRDefault="00EA3E30" w:rsidP="00DA45F3">
      <w:pPr>
        <w:pStyle w:val="BodyText"/>
        <w:spacing w:before="0" w:after="0"/>
      </w:pPr>
      <w:commentRangeStart w:id="329"/>
      <w:r w:rsidRPr="006A48F7">
        <w:rPr>
          <w:noProof/>
        </w:rPr>
        <w:drawing>
          <wp:inline distT="0" distB="0" distL="0" distR="0" wp14:anchorId="4A7E99F1" wp14:editId="75E47E1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vid-vs-Tourism-PAPER_files/figure-docx/vizNOexter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commentRangeEnd w:id="329"/>
      <w:r w:rsidR="00387F84">
        <w:rPr>
          <w:rStyle w:val="CommentReference"/>
        </w:rPr>
        <w:commentReference w:id="329"/>
      </w:r>
    </w:p>
    <w:p w14:paraId="23FD5359" w14:textId="77777777" w:rsidR="00F136BF" w:rsidRPr="006A48F7" w:rsidRDefault="00EA3E30" w:rsidP="00DA45F3">
      <w:pPr>
        <w:pStyle w:val="BodyText"/>
        <w:spacing w:before="0" w:after="0"/>
      </w:pPr>
      <w:r w:rsidRPr="006A48F7">
        <w:rPr>
          <w:noProof/>
        </w:rPr>
        <w:drawing>
          <wp:inline distT="0" distB="0" distL="0" distR="0" wp14:anchorId="59C5A2B3" wp14:editId="0DFF9A5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vid-vs-Tourism-PAPER_files/figure-docx/vizCROBEXexter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8733574" w14:textId="028F56FC" w:rsidR="00F136BF" w:rsidRPr="00387F84" w:rsidRDefault="00EA3E30" w:rsidP="00387F84">
      <w:pPr>
        <w:pStyle w:val="BodyText"/>
        <w:spacing w:before="0" w:after="0"/>
        <w:jc w:val="both"/>
        <w:rPr>
          <w:rFonts w:ascii="Times New Roman" w:hAnsi="Times New Roman" w:cs="Times New Roman"/>
        </w:rPr>
      </w:pPr>
      <w:r w:rsidRPr="00387F84">
        <w:rPr>
          <w:rFonts w:ascii="Times New Roman" w:hAnsi="Times New Roman" w:cs="Times New Roman"/>
        </w:rPr>
        <w:t xml:space="preserve">Overall, the results point to the significant negative effect of COVID-19 pandemic on the returns of tourist stocks listed on the ZSE. When the event </w:t>
      </w:r>
      <w:r w:rsidR="00387F84" w:rsidRPr="00387F84">
        <w:rPr>
          <w:rFonts w:ascii="Times New Roman" w:hAnsi="Times New Roman" w:cs="Times New Roman"/>
        </w:rPr>
        <w:t>window</w:t>
      </w:r>
      <w:r w:rsidRPr="00387F84">
        <w:rPr>
          <w:rFonts w:ascii="Times New Roman" w:hAnsi="Times New Roman" w:cs="Times New Roman"/>
        </w:rPr>
        <w:t xml:space="preserve"> is defined in broader terms we observe </w:t>
      </w:r>
      <w:r w:rsidRPr="00387F84">
        <w:rPr>
          <w:rFonts w:ascii="Times New Roman" w:hAnsi="Times New Roman" w:cs="Times New Roman"/>
        </w:rPr>
        <w:lastRenderedPageBreak/>
        <w:t xml:space="preserve">clusters of </w:t>
      </w:r>
      <w:r w:rsidR="00387F84" w:rsidRPr="00387F84">
        <w:rPr>
          <w:rFonts w:ascii="Times New Roman" w:hAnsi="Times New Roman" w:cs="Times New Roman"/>
        </w:rPr>
        <w:t>significance</w:t>
      </w:r>
      <w:r w:rsidRPr="00387F84">
        <w:rPr>
          <w:rFonts w:ascii="Times New Roman" w:hAnsi="Times New Roman" w:cs="Times New Roman"/>
        </w:rPr>
        <w:t xml:space="preserve"> across variety of tests around two events, the first official incidence of COVID-19 in Italy and WHO declaration of global pandemic. This result implies the importance of international and global events for trends on the Croatian capital market. This result is robustly confirmed with the rage of parametric and nonparametric tests. Furthermore, this finding is corroborated with shorter event window specification and </w:t>
      </w:r>
      <w:del w:id="330" w:author="Luka Sikic" w:date="2021-05-12T17:05:00Z">
        <w:r w:rsidRPr="00387F84" w:rsidDel="00C624E7">
          <w:rPr>
            <w:rFonts w:ascii="Times New Roman" w:hAnsi="Times New Roman" w:cs="Times New Roman"/>
          </w:rPr>
          <w:delText>r</w:delText>
        </w:r>
      </w:del>
      <w:ins w:id="331" w:author="Luka Sikic" w:date="2021-05-12T17:05:00Z">
        <w:r w:rsidR="00C624E7">
          <w:rPr>
            <w:rFonts w:ascii="Times New Roman" w:hAnsi="Times New Roman" w:cs="Times New Roman"/>
          </w:rPr>
          <w:t xml:space="preserve">shows </w:t>
        </w:r>
      </w:ins>
      <w:del w:id="332" w:author="Luka Sikic" w:date="2021-05-12T17:05:00Z">
        <w:r w:rsidRPr="00387F84" w:rsidDel="00C624E7">
          <w:rPr>
            <w:rFonts w:ascii="Times New Roman" w:hAnsi="Times New Roman" w:cs="Times New Roman"/>
          </w:rPr>
          <w:delText>obust</w:delText>
        </w:r>
      </w:del>
      <w:ins w:id="333" w:author="Luka Sikic" w:date="2021-05-12T17:05:00Z">
        <w:r w:rsidR="00C624E7">
          <w:rPr>
            <w:rFonts w:ascii="Times New Roman" w:hAnsi="Times New Roman" w:cs="Times New Roman"/>
          </w:rPr>
          <w:t>robustness with respect</w:t>
        </w:r>
      </w:ins>
      <w:r w:rsidRPr="00387F84">
        <w:rPr>
          <w:rFonts w:ascii="Times New Roman" w:hAnsi="Times New Roman" w:cs="Times New Roman"/>
        </w:rPr>
        <w:t xml:space="preserve"> to inclusion of external variable controlling for the overall market return. The descriptive statistics point to the significant effect of COVID-19 pandemic on the tourist stocks in the comparable size to the general market and also very similar to the other </w:t>
      </w:r>
      <w:ins w:id="334" w:author="Luka Sikic" w:date="2021-05-12T17:06:00Z">
        <w:r w:rsidR="00C624E7">
          <w:rPr>
            <w:rFonts w:ascii="Times New Roman" w:hAnsi="Times New Roman" w:cs="Times New Roman"/>
          </w:rPr>
          <w:t xml:space="preserve">stock market </w:t>
        </w:r>
      </w:ins>
      <w:r w:rsidRPr="00387F84">
        <w:rPr>
          <w:rFonts w:ascii="Times New Roman" w:hAnsi="Times New Roman" w:cs="Times New Roman"/>
        </w:rPr>
        <w:t xml:space="preserve">sectors. </w:t>
      </w:r>
      <w:r w:rsidR="00387F84" w:rsidRPr="00387F84">
        <w:rPr>
          <w:rFonts w:ascii="Times New Roman" w:hAnsi="Times New Roman" w:cs="Times New Roman"/>
        </w:rPr>
        <w:t>Therefore,</w:t>
      </w:r>
      <w:r w:rsidRPr="00387F84">
        <w:rPr>
          <w:rFonts w:ascii="Times New Roman" w:hAnsi="Times New Roman" w:cs="Times New Roman"/>
        </w:rPr>
        <w:t xml:space="preserve"> we conclude that COVID-19 pandemic had </w:t>
      </w:r>
      <w:ins w:id="335" w:author="Luka Sikic" w:date="2021-05-12T17:06:00Z">
        <w:r w:rsidR="00C624E7">
          <w:rPr>
            <w:rFonts w:ascii="Times New Roman" w:hAnsi="Times New Roman" w:cs="Times New Roman"/>
          </w:rPr>
          <w:t xml:space="preserve">an </w:t>
        </w:r>
      </w:ins>
      <w:del w:id="336" w:author="Luka Sikic" w:date="2021-05-11T11:34:00Z">
        <w:r w:rsidRPr="00387F84" w:rsidDel="00EC53F7">
          <w:rPr>
            <w:rFonts w:ascii="Times New Roman" w:hAnsi="Times New Roman" w:cs="Times New Roman"/>
          </w:rPr>
          <w:delText>a similar</w:delText>
        </w:r>
      </w:del>
      <w:ins w:id="337" w:author="Luka Sikic" w:date="2021-05-11T11:34:00Z">
        <w:r w:rsidR="00EC53F7">
          <w:rPr>
            <w:rFonts w:ascii="Times New Roman" w:hAnsi="Times New Roman" w:cs="Times New Roman"/>
          </w:rPr>
          <w:t>equal</w:t>
        </w:r>
      </w:ins>
      <w:r w:rsidRPr="00387F84">
        <w:rPr>
          <w:rFonts w:ascii="Times New Roman" w:hAnsi="Times New Roman" w:cs="Times New Roman"/>
        </w:rPr>
        <w:t xml:space="preserve"> market wide effect and no particular sector effect is </w:t>
      </w:r>
      <w:del w:id="338" w:author="Luka Sikic" w:date="2021-05-12T17:07:00Z">
        <w:r w:rsidRPr="00387F84" w:rsidDel="00C624E7">
          <w:rPr>
            <w:rFonts w:ascii="Times New Roman" w:hAnsi="Times New Roman" w:cs="Times New Roman"/>
          </w:rPr>
          <w:delText>present</w:delText>
        </w:r>
      </w:del>
      <w:ins w:id="339" w:author="Luka Sikic" w:date="2021-05-12T17:07:00Z">
        <w:r w:rsidR="00C624E7">
          <w:rPr>
            <w:rFonts w:ascii="Times New Roman" w:hAnsi="Times New Roman" w:cs="Times New Roman"/>
          </w:rPr>
          <w:t>can be identified</w:t>
        </w:r>
      </w:ins>
      <w:r w:rsidRPr="00387F84">
        <w:rPr>
          <w:rFonts w:ascii="Times New Roman" w:hAnsi="Times New Roman" w:cs="Times New Roman"/>
        </w:rPr>
        <w:t>. It is also interesting to note that</w:t>
      </w:r>
      <w:ins w:id="340" w:author="Luka Sikic" w:date="2021-05-12T17:07:00Z">
        <w:r w:rsidR="00C624E7">
          <w:rPr>
            <w:rFonts w:ascii="Times New Roman" w:hAnsi="Times New Roman" w:cs="Times New Roman"/>
          </w:rPr>
          <w:t xml:space="preserve"> results imply</w:t>
        </w:r>
        <w:r w:rsidR="00C624E7">
          <w:rPr>
            <w:rFonts w:ascii="Times New Roman" w:hAnsi="Times New Roman" w:cs="Times New Roman"/>
            <w:lang w:val="hr-HR"/>
          </w:rPr>
          <w:t xml:space="preserve"> </w:t>
        </w:r>
        <w:proofErr w:type="spellStart"/>
        <w:r w:rsidR="00C624E7">
          <w:rPr>
            <w:rFonts w:ascii="Times New Roman" w:hAnsi="Times New Roman" w:cs="Times New Roman"/>
            <w:lang w:val="hr-HR"/>
          </w:rPr>
          <w:t>that</w:t>
        </w:r>
      </w:ins>
      <w:proofErr w:type="spellEnd"/>
      <w:r w:rsidRPr="00387F84">
        <w:rPr>
          <w:rFonts w:ascii="Times New Roman" w:hAnsi="Times New Roman" w:cs="Times New Roman"/>
        </w:rPr>
        <w:t xml:space="preserve"> international events potentially carry</w:t>
      </w:r>
      <w:ins w:id="341" w:author="Luka Sikic" w:date="2021-05-12T17:07:00Z">
        <w:r w:rsidR="00C624E7">
          <w:rPr>
            <w:rFonts w:ascii="Times New Roman" w:hAnsi="Times New Roman" w:cs="Times New Roman"/>
          </w:rPr>
          <w:t xml:space="preserve"> a</w:t>
        </w:r>
      </w:ins>
      <w:r w:rsidRPr="00387F84">
        <w:rPr>
          <w:rFonts w:ascii="Times New Roman" w:hAnsi="Times New Roman" w:cs="Times New Roman"/>
        </w:rPr>
        <w:t xml:space="preserve"> higher importance for the local stock market trends than local epidemiological policy. </w:t>
      </w:r>
      <w:del w:id="342" w:author="Luka Sikic" w:date="2021-05-11T11:34:00Z">
        <w:r w:rsidRPr="00387F84" w:rsidDel="00EC53F7">
          <w:rPr>
            <w:rFonts w:ascii="Times New Roman" w:hAnsi="Times New Roman" w:cs="Times New Roman"/>
          </w:rPr>
          <w:delText>This result implies a high level of international capital integration for the ZSE.</w:delText>
        </w:r>
      </w:del>
    </w:p>
    <w:p w14:paraId="28B04399" w14:textId="77777777" w:rsidR="00CF11DB" w:rsidRDefault="00CF11DB" w:rsidP="00DA45F3">
      <w:pPr>
        <w:pStyle w:val="Heading1"/>
        <w:spacing w:before="0"/>
        <w:rPr>
          <w:color w:val="auto"/>
        </w:rPr>
      </w:pPr>
      <w:bookmarkStart w:id="343" w:name="conclusion"/>
    </w:p>
    <w:p w14:paraId="06D67EDB" w14:textId="0D1E1369" w:rsidR="00F136BF" w:rsidRDefault="00EA3E30" w:rsidP="00CF11DB">
      <w:pPr>
        <w:pStyle w:val="Heading1"/>
        <w:spacing w:before="0"/>
        <w:rPr>
          <w:color w:val="auto"/>
        </w:rPr>
      </w:pPr>
      <w:commentRangeStart w:id="344"/>
      <w:r w:rsidRPr="006A48F7">
        <w:rPr>
          <w:color w:val="auto"/>
        </w:rPr>
        <w:t>CONCLUSION</w:t>
      </w:r>
      <w:bookmarkEnd w:id="343"/>
      <w:commentRangeEnd w:id="344"/>
      <w:r w:rsidR="0090786B">
        <w:rPr>
          <w:rStyle w:val="CommentReference"/>
          <w:rFonts w:asciiTheme="minorHAnsi" w:eastAsiaTheme="minorHAnsi" w:hAnsiTheme="minorHAnsi" w:cstheme="minorBidi"/>
          <w:b w:val="0"/>
          <w:bCs w:val="0"/>
          <w:color w:val="auto"/>
        </w:rPr>
        <w:commentReference w:id="344"/>
      </w:r>
    </w:p>
    <w:p w14:paraId="55DB59EB" w14:textId="77777777" w:rsidR="00CF11DB" w:rsidRPr="00CF11DB" w:rsidRDefault="00CF11DB" w:rsidP="00CF11DB">
      <w:pPr>
        <w:pStyle w:val="BodyText"/>
        <w:spacing w:before="0" w:after="0"/>
      </w:pPr>
    </w:p>
    <w:p w14:paraId="7B1DB14C" w14:textId="1CAC7AC4" w:rsidR="00EC4A50" w:rsidRPr="00AB6BA7" w:rsidRDefault="00DD4AA5" w:rsidP="00AB6BA7">
      <w:pPr>
        <w:pStyle w:val="BodyText"/>
        <w:spacing w:before="0" w:after="0"/>
        <w:jc w:val="both"/>
        <w:rPr>
          <w:rFonts w:ascii="Times New Roman" w:hAnsi="Times New Roman" w:cs="Times New Roman"/>
        </w:rPr>
      </w:pPr>
      <w:commentRangeStart w:id="345"/>
      <w:del w:id="346" w:author="Luka Sikic" w:date="2021-05-12T17:08:00Z">
        <w:r w:rsidRPr="00AB6BA7" w:rsidDel="0090786B">
          <w:rPr>
            <w:rFonts w:ascii="Times New Roman" w:hAnsi="Times New Roman" w:cs="Times New Roman"/>
          </w:rPr>
          <w:delText xml:space="preserve">No pandemic in human history can compare to the coronavirus pandemic in terms of the strength of its impact on the world's </w:delText>
        </w:r>
        <w:r w:rsidR="00AB6BA7" w:rsidRPr="00AB6BA7" w:rsidDel="0090786B">
          <w:rPr>
            <w:rFonts w:ascii="Times New Roman" w:hAnsi="Times New Roman" w:cs="Times New Roman"/>
          </w:rPr>
          <w:delText>stock</w:delText>
        </w:r>
        <w:r w:rsidRPr="00AB6BA7" w:rsidDel="0090786B">
          <w:rPr>
            <w:rFonts w:ascii="Times New Roman" w:hAnsi="Times New Roman" w:cs="Times New Roman"/>
          </w:rPr>
          <w:delText xml:space="preserve"> markets (Baker et. al 2020). </w:delText>
        </w:r>
        <w:commentRangeEnd w:id="345"/>
        <w:r w:rsidR="00A106FB" w:rsidDel="0090786B">
          <w:rPr>
            <w:rStyle w:val="CommentReference"/>
          </w:rPr>
          <w:commentReference w:id="345"/>
        </w:r>
      </w:del>
      <w:r w:rsidR="0085372C">
        <w:rPr>
          <w:rFonts w:ascii="Times New Roman" w:hAnsi="Times New Roman" w:cs="Times New Roman"/>
        </w:rPr>
        <w:t>Coronavirus pandemic outbreak</w:t>
      </w:r>
      <w:r w:rsidR="0061095B">
        <w:rPr>
          <w:rFonts w:ascii="Times New Roman" w:hAnsi="Times New Roman" w:cs="Times New Roman"/>
        </w:rPr>
        <w:t xml:space="preserve"> has largely affected economic activities </w:t>
      </w:r>
      <w:r w:rsidR="001333BF">
        <w:rPr>
          <w:rFonts w:ascii="Times New Roman" w:hAnsi="Times New Roman" w:cs="Times New Roman"/>
        </w:rPr>
        <w:t>all over the world</w:t>
      </w:r>
      <w:ins w:id="347" w:author="Luka Sikic" w:date="2021-05-12T17:09:00Z">
        <w:r w:rsidR="0090786B">
          <w:rPr>
            <w:rFonts w:ascii="Times New Roman" w:hAnsi="Times New Roman" w:cs="Times New Roman"/>
          </w:rPr>
          <w:t xml:space="preserve"> and</w:t>
        </w:r>
      </w:ins>
      <w:del w:id="348" w:author="Luka Sikic" w:date="2021-05-12T17:09:00Z">
        <w:r w:rsidR="001333BF" w:rsidDel="0090786B">
          <w:rPr>
            <w:rFonts w:ascii="Times New Roman" w:hAnsi="Times New Roman" w:cs="Times New Roman"/>
          </w:rPr>
          <w:delText>.</w:delText>
        </w:r>
      </w:del>
      <w:r w:rsidR="001333BF">
        <w:rPr>
          <w:rFonts w:ascii="Times New Roman" w:hAnsi="Times New Roman" w:cs="Times New Roman"/>
        </w:rPr>
        <w:t xml:space="preserve"> </w:t>
      </w:r>
      <w:ins w:id="349" w:author="Luka Sikic" w:date="2021-05-12T17:09:00Z">
        <w:r w:rsidR="0090786B">
          <w:rPr>
            <w:rFonts w:ascii="Times New Roman" w:hAnsi="Times New Roman" w:cs="Times New Roman"/>
          </w:rPr>
          <w:t>g</w:t>
        </w:r>
      </w:ins>
      <w:del w:id="350" w:author="Luka Sikic" w:date="2021-05-12T17:09:00Z">
        <w:r w:rsidR="00C21541" w:rsidDel="0090786B">
          <w:rPr>
            <w:rFonts w:ascii="Times New Roman" w:hAnsi="Times New Roman" w:cs="Times New Roman"/>
          </w:rPr>
          <w:delText>G</w:delText>
        </w:r>
      </w:del>
      <w:r w:rsidR="00C21541">
        <w:rPr>
          <w:rFonts w:ascii="Times New Roman" w:hAnsi="Times New Roman" w:cs="Times New Roman"/>
        </w:rPr>
        <w:t>overnments</w:t>
      </w:r>
      <w:r w:rsidR="006F24D3">
        <w:rPr>
          <w:rFonts w:ascii="Times New Roman" w:hAnsi="Times New Roman" w:cs="Times New Roman"/>
        </w:rPr>
        <w:t xml:space="preserve"> around the globe </w:t>
      </w:r>
      <w:del w:id="351" w:author="Luka Sikic" w:date="2021-05-12T17:10:00Z">
        <w:r w:rsidR="006F24D3" w:rsidDel="0090786B">
          <w:rPr>
            <w:rFonts w:ascii="Times New Roman" w:hAnsi="Times New Roman" w:cs="Times New Roman"/>
          </w:rPr>
          <w:delText xml:space="preserve">decided </w:delText>
        </w:r>
      </w:del>
      <w:del w:id="352" w:author="Luka Sikic" w:date="2021-05-12T17:09:00Z">
        <w:r w:rsidR="006F24D3" w:rsidDel="0090786B">
          <w:rPr>
            <w:rFonts w:ascii="Times New Roman" w:hAnsi="Times New Roman" w:cs="Times New Roman"/>
          </w:rPr>
          <w:delText>to reduce business activity or even</w:delText>
        </w:r>
        <w:r w:rsidR="004E06C7" w:rsidDel="0090786B">
          <w:rPr>
            <w:rFonts w:ascii="Times New Roman" w:hAnsi="Times New Roman" w:cs="Times New Roman"/>
          </w:rPr>
          <w:delText xml:space="preserve"> </w:delText>
        </w:r>
        <w:r w:rsidR="003D21B5" w:rsidDel="0090786B">
          <w:rPr>
            <w:rFonts w:ascii="Times New Roman" w:hAnsi="Times New Roman" w:cs="Times New Roman"/>
          </w:rPr>
          <w:delText>start partial or complete lockdown</w:delText>
        </w:r>
        <w:r w:rsidR="00EF3D1F" w:rsidDel="0090786B">
          <w:rPr>
            <w:rFonts w:ascii="Times New Roman" w:hAnsi="Times New Roman" w:cs="Times New Roman"/>
          </w:rPr>
          <w:delText xml:space="preserve"> in order to reduce this biosecurity threat</w:delText>
        </w:r>
      </w:del>
      <w:ins w:id="353" w:author="Luka Sikic" w:date="2021-05-12T17:10:00Z">
        <w:r w:rsidR="0090786B">
          <w:rPr>
            <w:rFonts w:ascii="Times New Roman" w:hAnsi="Times New Roman" w:cs="Times New Roman"/>
          </w:rPr>
          <w:t>implemented policies that reduce movement of people and g</w:t>
        </w:r>
      </w:ins>
      <w:ins w:id="354" w:author="Luka Sikic" w:date="2021-05-12T17:11:00Z">
        <w:r w:rsidR="0090786B">
          <w:rPr>
            <w:rFonts w:ascii="Times New Roman" w:hAnsi="Times New Roman" w:cs="Times New Roman"/>
          </w:rPr>
          <w:t>oods</w:t>
        </w:r>
      </w:ins>
      <w:r w:rsidR="00EF3D1F">
        <w:rPr>
          <w:rFonts w:ascii="Times New Roman" w:hAnsi="Times New Roman" w:cs="Times New Roman"/>
        </w:rPr>
        <w:t xml:space="preserve">. </w:t>
      </w:r>
      <w:ins w:id="355" w:author="Luka Sikic" w:date="2021-05-12T17:11:00Z">
        <w:r w:rsidR="0090786B">
          <w:rPr>
            <w:rFonts w:ascii="Times New Roman" w:hAnsi="Times New Roman" w:cs="Times New Roman"/>
          </w:rPr>
          <w:t>T</w:t>
        </w:r>
      </w:ins>
      <w:del w:id="356" w:author="Luka Sikic" w:date="2021-05-12T17:11:00Z">
        <w:r w:rsidR="00663D91" w:rsidDel="0090786B">
          <w:rPr>
            <w:rFonts w:ascii="Times New Roman" w:hAnsi="Times New Roman" w:cs="Times New Roman"/>
          </w:rPr>
          <w:delText>However,</w:delText>
        </w:r>
        <w:r w:rsidR="00081D83" w:rsidDel="0090786B">
          <w:rPr>
            <w:rFonts w:ascii="Times New Roman" w:hAnsi="Times New Roman" w:cs="Times New Roman"/>
          </w:rPr>
          <w:delText xml:space="preserve"> t</w:delText>
        </w:r>
      </w:del>
      <w:r w:rsidR="00081D83">
        <w:rPr>
          <w:rFonts w:ascii="Times New Roman" w:hAnsi="Times New Roman" w:cs="Times New Roman"/>
        </w:rPr>
        <w:t xml:space="preserve">hese measures </w:t>
      </w:r>
      <w:del w:id="357" w:author="Luka Sikic" w:date="2021-05-12T17:11:00Z">
        <w:r w:rsidR="00081D83" w:rsidDel="0090786B">
          <w:rPr>
            <w:rFonts w:ascii="Times New Roman" w:hAnsi="Times New Roman" w:cs="Times New Roman"/>
          </w:rPr>
          <w:delText xml:space="preserve">had </w:delText>
        </w:r>
      </w:del>
      <w:ins w:id="358" w:author="Luka Sikic" w:date="2021-05-12T17:11:00Z">
        <w:r w:rsidR="0090786B">
          <w:rPr>
            <w:rFonts w:ascii="Times New Roman" w:hAnsi="Times New Roman" w:cs="Times New Roman"/>
          </w:rPr>
          <w:t xml:space="preserve">are expected to </w:t>
        </w:r>
      </w:ins>
      <w:ins w:id="359" w:author="Luka Sikic" w:date="2021-05-12T17:12:00Z">
        <w:r w:rsidR="0090786B">
          <w:rPr>
            <w:rFonts w:ascii="Times New Roman" w:hAnsi="Times New Roman" w:cs="Times New Roman"/>
          </w:rPr>
          <w:t xml:space="preserve">have a </w:t>
        </w:r>
      </w:ins>
      <w:r w:rsidR="00A20ACC">
        <w:rPr>
          <w:rFonts w:ascii="Times New Roman" w:hAnsi="Times New Roman" w:cs="Times New Roman"/>
        </w:rPr>
        <w:t xml:space="preserve">negative impact on </w:t>
      </w:r>
      <w:ins w:id="360" w:author="Luka Sikic" w:date="2021-05-12T17:11:00Z">
        <w:r w:rsidR="0090786B">
          <w:rPr>
            <w:rFonts w:ascii="Times New Roman" w:hAnsi="Times New Roman" w:cs="Times New Roman"/>
          </w:rPr>
          <w:t xml:space="preserve">all </w:t>
        </w:r>
      </w:ins>
      <w:r w:rsidR="00A20ACC">
        <w:rPr>
          <w:rFonts w:ascii="Times New Roman" w:hAnsi="Times New Roman" w:cs="Times New Roman"/>
        </w:rPr>
        <w:t>economic activities</w:t>
      </w:r>
      <w:ins w:id="361" w:author="Luka Sikic" w:date="2021-05-12T17:11:00Z">
        <w:r w:rsidR="0090786B">
          <w:rPr>
            <w:rFonts w:ascii="Times New Roman" w:hAnsi="Times New Roman" w:cs="Times New Roman"/>
          </w:rPr>
          <w:t xml:space="preserve"> </w:t>
        </w:r>
      </w:ins>
      <w:ins w:id="362" w:author="Luka Sikic" w:date="2021-05-12T17:12:00Z">
        <w:r w:rsidR="0090786B">
          <w:rPr>
            <w:rFonts w:ascii="Times New Roman" w:hAnsi="Times New Roman" w:cs="Times New Roman"/>
          </w:rPr>
          <w:t xml:space="preserve">and </w:t>
        </w:r>
      </w:ins>
      <w:ins w:id="363" w:author="Luka Sikic" w:date="2021-05-12T17:11:00Z">
        <w:r w:rsidR="0090786B">
          <w:rPr>
            <w:rFonts w:ascii="Times New Roman" w:hAnsi="Times New Roman" w:cs="Times New Roman"/>
          </w:rPr>
          <w:t xml:space="preserve">especially </w:t>
        </w:r>
      </w:ins>
      <w:ins w:id="364" w:author="Luka Sikic" w:date="2021-05-12T17:12:00Z">
        <w:r w:rsidR="0090786B">
          <w:rPr>
            <w:rFonts w:ascii="Times New Roman" w:hAnsi="Times New Roman" w:cs="Times New Roman"/>
          </w:rPr>
          <w:t xml:space="preserve">pronounced in the service sector </w:t>
        </w:r>
      </w:ins>
      <w:ins w:id="365" w:author="Luka Sikic" w:date="2021-05-12T17:13:00Z">
        <w:r w:rsidR="0090786B">
          <w:rPr>
            <w:rFonts w:ascii="Times New Roman" w:hAnsi="Times New Roman" w:cs="Times New Roman"/>
          </w:rPr>
          <w:t xml:space="preserve">like </w:t>
        </w:r>
      </w:ins>
      <w:del w:id="366" w:author="Luka Sikic" w:date="2021-05-12T17:11:00Z">
        <w:r w:rsidR="00A20ACC" w:rsidDel="0090786B">
          <w:rPr>
            <w:rFonts w:ascii="Times New Roman" w:hAnsi="Times New Roman" w:cs="Times New Roman"/>
          </w:rPr>
          <w:delText>, s</w:delText>
        </w:r>
        <w:r w:rsidR="009265F5" w:rsidDel="0090786B">
          <w:rPr>
            <w:rFonts w:ascii="Times New Roman" w:hAnsi="Times New Roman" w:cs="Times New Roman"/>
          </w:rPr>
          <w:delText xml:space="preserve">ince </w:delText>
        </w:r>
        <w:r w:rsidR="009265F5" w:rsidRPr="009265F5" w:rsidDel="0090786B">
          <w:rPr>
            <w:rFonts w:ascii="Times New Roman" w:hAnsi="Times New Roman" w:cs="Times New Roman"/>
          </w:rPr>
          <w:delText>economic activit</w:delText>
        </w:r>
        <w:r w:rsidR="00A20ACC" w:rsidDel="0090786B">
          <w:rPr>
            <w:rFonts w:ascii="Times New Roman" w:hAnsi="Times New Roman" w:cs="Times New Roman"/>
          </w:rPr>
          <w:delText>ies</w:delText>
        </w:r>
        <w:r w:rsidR="009265F5" w:rsidRPr="009265F5" w:rsidDel="0090786B">
          <w:rPr>
            <w:rFonts w:ascii="Times New Roman" w:hAnsi="Times New Roman" w:cs="Times New Roman"/>
          </w:rPr>
          <w:delText xml:space="preserve"> slowed down significantly, the unfavorable situation in the real sector soon spilled over into financial markets</w:delText>
        </w:r>
        <w:r w:rsidR="009265F5" w:rsidDel="0090786B">
          <w:rPr>
            <w:rFonts w:ascii="Times New Roman" w:hAnsi="Times New Roman" w:cs="Times New Roman"/>
          </w:rPr>
          <w:delText xml:space="preserve">. </w:delText>
        </w:r>
        <w:r w:rsidR="007110FA" w:rsidDel="0090786B">
          <w:rPr>
            <w:rFonts w:ascii="Times New Roman" w:hAnsi="Times New Roman" w:cs="Times New Roman"/>
          </w:rPr>
          <w:delText>S</w:delText>
        </w:r>
        <w:r w:rsidR="007110FA" w:rsidRPr="007110FA" w:rsidDel="0090786B">
          <w:rPr>
            <w:rFonts w:ascii="Times New Roman" w:hAnsi="Times New Roman" w:cs="Times New Roman"/>
          </w:rPr>
          <w:delText xml:space="preserve">ome sectors are hit harder while some are hit less. </w:delText>
        </w:r>
      </w:del>
      <w:del w:id="367" w:author="Luka Sikic" w:date="2021-05-12T17:13:00Z">
        <w:r w:rsidR="007110FA" w:rsidRPr="007110FA" w:rsidDel="0090786B">
          <w:rPr>
            <w:rFonts w:ascii="Times New Roman" w:hAnsi="Times New Roman" w:cs="Times New Roman"/>
          </w:rPr>
          <w:delText xml:space="preserve">The </w:delText>
        </w:r>
      </w:del>
      <w:r w:rsidR="007110FA" w:rsidRPr="007110FA">
        <w:rPr>
          <w:rFonts w:ascii="Times New Roman" w:hAnsi="Times New Roman" w:cs="Times New Roman"/>
        </w:rPr>
        <w:t>tourism</w:t>
      </w:r>
      <w:ins w:id="368" w:author="Luka Sikic" w:date="2021-05-12T17:13:00Z">
        <w:r w:rsidR="0090786B">
          <w:rPr>
            <w:rFonts w:ascii="Times New Roman" w:hAnsi="Times New Roman" w:cs="Times New Roman"/>
          </w:rPr>
          <w:t>.</w:t>
        </w:r>
      </w:ins>
      <w:r w:rsidR="007110FA" w:rsidRPr="007110FA">
        <w:rPr>
          <w:rFonts w:ascii="Times New Roman" w:hAnsi="Times New Roman" w:cs="Times New Roman"/>
        </w:rPr>
        <w:t xml:space="preserve"> </w:t>
      </w:r>
      <w:del w:id="369" w:author="Luka Sikic" w:date="2021-05-12T17:13:00Z">
        <w:r w:rsidR="007110FA" w:rsidRPr="007110FA" w:rsidDel="0090786B">
          <w:rPr>
            <w:rFonts w:ascii="Times New Roman" w:hAnsi="Times New Roman" w:cs="Times New Roman"/>
          </w:rPr>
          <w:delText>sector is within the group of sectors most severely affected by the pandemic.</w:delText>
        </w:r>
        <w:r w:rsidR="00663D91" w:rsidDel="0090786B">
          <w:rPr>
            <w:rFonts w:ascii="Times New Roman" w:hAnsi="Times New Roman" w:cs="Times New Roman"/>
          </w:rPr>
          <w:delText xml:space="preserve"> </w:delText>
        </w:r>
      </w:del>
      <w:r w:rsidR="00EA3E30" w:rsidRPr="00AB6BA7">
        <w:rPr>
          <w:rFonts w:ascii="Times New Roman" w:hAnsi="Times New Roman" w:cs="Times New Roman"/>
        </w:rPr>
        <w:t xml:space="preserve">This analysis provides empirical evidence on the direct reactions of ZSE listed tourist firms to the outbreak of COVID-19 global pandemic by application of the event study methodology. The results confirm that COVID-19 pandemic has affected tourist stocks by triggering the negative above average cumulative return during the event period. </w:t>
      </w:r>
      <w:ins w:id="370" w:author="Luka Sikic" w:date="2021-05-12T17:17:00Z">
        <w:r w:rsidR="0090786B">
          <w:rPr>
            <w:rFonts w:ascii="Times New Roman" w:hAnsi="Times New Roman" w:cs="Times New Roman"/>
          </w:rPr>
          <w:t>Two eve</w:t>
        </w:r>
      </w:ins>
      <w:ins w:id="371" w:author="Luka Sikic" w:date="2021-05-12T17:18:00Z">
        <w:r w:rsidR="0090786B">
          <w:rPr>
            <w:rFonts w:ascii="Times New Roman" w:hAnsi="Times New Roman" w:cs="Times New Roman"/>
          </w:rPr>
          <w:t xml:space="preserve">nts related to the first official </w:t>
        </w:r>
        <w:r w:rsidR="00964F2A">
          <w:rPr>
            <w:rFonts w:ascii="Times New Roman" w:hAnsi="Times New Roman" w:cs="Times New Roman"/>
          </w:rPr>
          <w:t xml:space="preserve">COVID-19 incidence and </w:t>
        </w:r>
      </w:ins>
      <w:ins w:id="372" w:author="Luka Sikic" w:date="2021-05-12T17:19:00Z">
        <w:r w:rsidR="00964F2A">
          <w:rPr>
            <w:rFonts w:ascii="Times New Roman" w:hAnsi="Times New Roman" w:cs="Times New Roman"/>
          </w:rPr>
          <w:t xml:space="preserve">WHO declaration of global pandemic </w:t>
        </w:r>
      </w:ins>
      <w:ins w:id="373" w:author="Luka Sikic" w:date="2021-05-12T17:23:00Z">
        <w:r w:rsidR="00964F2A">
          <w:rPr>
            <w:rFonts w:ascii="Times New Roman" w:hAnsi="Times New Roman" w:cs="Times New Roman"/>
          </w:rPr>
          <w:t>could</w:t>
        </w:r>
      </w:ins>
      <w:ins w:id="374" w:author="Luka Sikic" w:date="2021-05-12T17:19:00Z">
        <w:r w:rsidR="00964F2A">
          <w:rPr>
            <w:rFonts w:ascii="Times New Roman" w:hAnsi="Times New Roman" w:cs="Times New Roman"/>
          </w:rPr>
          <w:t xml:space="preserve"> have </w:t>
        </w:r>
      </w:ins>
      <w:ins w:id="375" w:author="Luka Sikic" w:date="2021-05-12T17:23:00Z">
        <w:r w:rsidR="00964F2A">
          <w:rPr>
            <w:rFonts w:ascii="Times New Roman" w:hAnsi="Times New Roman" w:cs="Times New Roman"/>
          </w:rPr>
          <w:t xml:space="preserve">been identified as most important for </w:t>
        </w:r>
      </w:ins>
      <w:ins w:id="376" w:author="Luka Sikic" w:date="2021-05-12T17:36:00Z">
        <w:r w:rsidR="00B15514">
          <w:rPr>
            <w:rFonts w:ascii="Times New Roman" w:hAnsi="Times New Roman" w:cs="Times New Roman"/>
          </w:rPr>
          <w:t>the</w:t>
        </w:r>
      </w:ins>
      <w:ins w:id="377" w:author="Luka Sikic" w:date="2021-05-12T17:19:00Z">
        <w:r w:rsidR="00964F2A">
          <w:rPr>
            <w:rFonts w:ascii="Times New Roman" w:hAnsi="Times New Roman" w:cs="Times New Roman"/>
          </w:rPr>
          <w:t xml:space="preserve"> returns.</w:t>
        </w:r>
      </w:ins>
      <w:ins w:id="378" w:author="Luka Sikic" w:date="2021-05-12T17:22:00Z">
        <w:r w:rsidR="00964F2A">
          <w:rPr>
            <w:rFonts w:ascii="Times New Roman" w:hAnsi="Times New Roman" w:cs="Times New Roman"/>
          </w:rPr>
          <w:t xml:space="preserve"> </w:t>
        </w:r>
      </w:ins>
      <w:r w:rsidR="00EA3E30" w:rsidRPr="00AB6BA7">
        <w:rPr>
          <w:rFonts w:ascii="Times New Roman" w:hAnsi="Times New Roman" w:cs="Times New Roman"/>
        </w:rPr>
        <w:t xml:space="preserve">The findings are robust to </w:t>
      </w:r>
      <w:del w:id="379" w:author="Luka Sikic" w:date="2021-05-12T17:16:00Z">
        <w:r w:rsidR="00EA3E30" w:rsidRPr="00AB6BA7" w:rsidDel="0090786B">
          <w:rPr>
            <w:rFonts w:ascii="Times New Roman" w:hAnsi="Times New Roman" w:cs="Times New Roman"/>
          </w:rPr>
          <w:delText xml:space="preserve">the </w:delText>
        </w:r>
      </w:del>
      <w:r w:rsidR="00EA3E30" w:rsidRPr="00AB6BA7">
        <w:rPr>
          <w:rFonts w:ascii="Times New Roman" w:hAnsi="Times New Roman" w:cs="Times New Roman"/>
        </w:rPr>
        <w:t>different length</w:t>
      </w:r>
      <w:del w:id="380" w:author="Luka Sikic" w:date="2021-05-12T17:23:00Z">
        <w:r w:rsidR="00EA3E30" w:rsidRPr="00AB6BA7" w:rsidDel="00964F2A">
          <w:rPr>
            <w:rFonts w:ascii="Times New Roman" w:hAnsi="Times New Roman" w:cs="Times New Roman"/>
          </w:rPr>
          <w:delText xml:space="preserve"> </w:delText>
        </w:r>
      </w:del>
      <w:ins w:id="381" w:author="Luka Sikic" w:date="2021-05-12T17:17:00Z">
        <w:r w:rsidR="0090786B">
          <w:rPr>
            <w:rFonts w:ascii="Times New Roman" w:hAnsi="Times New Roman" w:cs="Times New Roman"/>
          </w:rPr>
          <w:t xml:space="preserve"> specification </w:t>
        </w:r>
      </w:ins>
      <w:r w:rsidR="00EA3E30" w:rsidRPr="00AB6BA7">
        <w:rPr>
          <w:rFonts w:ascii="Times New Roman" w:hAnsi="Times New Roman" w:cs="Times New Roman"/>
        </w:rPr>
        <w:t xml:space="preserve">of </w:t>
      </w:r>
      <w:ins w:id="382" w:author="Luka Sikic" w:date="2021-05-12T17:17:00Z">
        <w:r w:rsidR="0090786B">
          <w:rPr>
            <w:rFonts w:ascii="Times New Roman" w:hAnsi="Times New Roman" w:cs="Times New Roman"/>
          </w:rPr>
          <w:t xml:space="preserve">the </w:t>
        </w:r>
      </w:ins>
      <w:r w:rsidR="00EA3E30" w:rsidRPr="00AB6BA7">
        <w:rPr>
          <w:rFonts w:ascii="Times New Roman" w:hAnsi="Times New Roman" w:cs="Times New Roman"/>
        </w:rPr>
        <w:t xml:space="preserve">event window and controlling for the general market returns. Interestingly, the pandemic effects seem to be similar in size across different sectors and tourist sector is no exception to this rule. This result might be due to the low liquidity of tourist stocks on the ZSE or structure of </w:t>
      </w:r>
      <w:r w:rsidR="00663D91" w:rsidRPr="00AB6BA7">
        <w:rPr>
          <w:rFonts w:ascii="Times New Roman" w:hAnsi="Times New Roman" w:cs="Times New Roman"/>
        </w:rPr>
        <w:t>Croatian</w:t>
      </w:r>
      <w:r w:rsidR="00EA3E30" w:rsidRPr="00AB6BA7">
        <w:rPr>
          <w:rFonts w:ascii="Times New Roman" w:hAnsi="Times New Roman" w:cs="Times New Roman"/>
        </w:rPr>
        <w:t xml:space="preserve"> economy and financial </w:t>
      </w:r>
      <w:r w:rsidR="00663D91" w:rsidRPr="00AB6BA7">
        <w:rPr>
          <w:rFonts w:ascii="Times New Roman" w:hAnsi="Times New Roman" w:cs="Times New Roman"/>
        </w:rPr>
        <w:t>market</w:t>
      </w:r>
      <w:ins w:id="383" w:author="Luka Sikic" w:date="2021-05-12T17:25:00Z">
        <w:r w:rsidR="00964F2A">
          <w:rPr>
            <w:rFonts w:ascii="Times New Roman" w:hAnsi="Times New Roman" w:cs="Times New Roman"/>
          </w:rPr>
          <w:t xml:space="preserve"> </w:t>
        </w:r>
      </w:ins>
      <w:ins w:id="384" w:author="Luka Sikic" w:date="2021-05-12T17:37:00Z">
        <w:r w:rsidR="00B15514">
          <w:rPr>
            <w:rFonts w:ascii="Times New Roman" w:hAnsi="Times New Roman" w:cs="Times New Roman"/>
          </w:rPr>
          <w:t>but further inquiry would</w:t>
        </w:r>
      </w:ins>
      <w:ins w:id="385" w:author="Luka Sikic" w:date="2021-05-12T17:25:00Z">
        <w:r w:rsidR="00964F2A">
          <w:rPr>
            <w:rFonts w:ascii="Times New Roman" w:hAnsi="Times New Roman" w:cs="Times New Roman"/>
          </w:rPr>
          <w:t xml:space="preserve"> </w:t>
        </w:r>
      </w:ins>
      <w:del w:id="386" w:author="Luka Sikic" w:date="2021-05-12T17:25:00Z">
        <w:r w:rsidR="00663D91" w:rsidRPr="00AB6BA7" w:rsidDel="00964F2A">
          <w:rPr>
            <w:rFonts w:ascii="Times New Roman" w:hAnsi="Times New Roman" w:cs="Times New Roman"/>
          </w:rPr>
          <w:delText>,</w:delText>
        </w:r>
        <w:r w:rsidR="00EA3E30" w:rsidRPr="00AB6BA7" w:rsidDel="00964F2A">
          <w:rPr>
            <w:rFonts w:ascii="Times New Roman" w:hAnsi="Times New Roman" w:cs="Times New Roman"/>
          </w:rPr>
          <w:delText xml:space="preserve"> but </w:delText>
        </w:r>
      </w:del>
      <w:del w:id="387" w:author="Luka Sikic" w:date="2021-05-12T17:24:00Z">
        <w:r w:rsidR="00EA3E30" w:rsidRPr="00AB6BA7" w:rsidDel="00964F2A">
          <w:rPr>
            <w:rFonts w:ascii="Times New Roman" w:hAnsi="Times New Roman" w:cs="Times New Roman"/>
          </w:rPr>
          <w:delText xml:space="preserve">this </w:delText>
        </w:r>
      </w:del>
      <w:del w:id="388" w:author="Luka Sikic" w:date="2021-05-12T17:25:00Z">
        <w:r w:rsidR="00EA3E30" w:rsidRPr="00AB6BA7" w:rsidDel="00964F2A">
          <w:rPr>
            <w:rFonts w:ascii="Times New Roman" w:hAnsi="Times New Roman" w:cs="Times New Roman"/>
          </w:rPr>
          <w:delText xml:space="preserve">would </w:delText>
        </w:r>
      </w:del>
      <w:del w:id="389" w:author="Luka Sikic" w:date="2021-05-12T17:24:00Z">
        <w:r w:rsidR="00EA3E30" w:rsidRPr="00AB6BA7" w:rsidDel="00964F2A">
          <w:rPr>
            <w:rFonts w:ascii="Times New Roman" w:hAnsi="Times New Roman" w:cs="Times New Roman"/>
          </w:rPr>
          <w:delText xml:space="preserve">be </w:delText>
        </w:r>
      </w:del>
      <w:ins w:id="390" w:author="Luka Sikic" w:date="2021-05-12T17:24:00Z">
        <w:r w:rsidR="00964F2A">
          <w:rPr>
            <w:rFonts w:ascii="Times New Roman" w:hAnsi="Times New Roman" w:cs="Times New Roman"/>
          </w:rPr>
          <w:t>open</w:t>
        </w:r>
        <w:r w:rsidR="00964F2A" w:rsidRPr="00AB6BA7">
          <w:rPr>
            <w:rFonts w:ascii="Times New Roman" w:hAnsi="Times New Roman" w:cs="Times New Roman"/>
          </w:rPr>
          <w:t xml:space="preserve"> </w:t>
        </w:r>
      </w:ins>
      <w:r w:rsidR="00EA3E30" w:rsidRPr="00AB6BA7">
        <w:rPr>
          <w:rFonts w:ascii="Times New Roman" w:hAnsi="Times New Roman" w:cs="Times New Roman"/>
        </w:rPr>
        <w:t>an interesting area for future research</w:t>
      </w:r>
      <w:del w:id="391" w:author="Luka Sikic" w:date="2021-05-12T17:41:00Z">
        <w:r w:rsidR="00EA3E30" w:rsidRPr="00AB6BA7" w:rsidDel="00867839">
          <w:rPr>
            <w:rFonts w:ascii="Times New Roman" w:hAnsi="Times New Roman" w:cs="Times New Roman"/>
          </w:rPr>
          <w:delText xml:space="preserve">.  It would be </w:delText>
        </w:r>
      </w:del>
      <w:del w:id="392" w:author="Luka Sikic" w:date="2021-05-12T17:38:00Z">
        <w:r w:rsidR="00EA3E30" w:rsidRPr="00AB6BA7" w:rsidDel="00B15514">
          <w:rPr>
            <w:rFonts w:ascii="Times New Roman" w:hAnsi="Times New Roman" w:cs="Times New Roman"/>
          </w:rPr>
          <w:delText xml:space="preserve">useful </w:delText>
        </w:r>
      </w:del>
      <w:del w:id="393" w:author="Luka Sikic" w:date="2021-05-12T17:41:00Z">
        <w:r w:rsidR="00EA3E30" w:rsidRPr="00AB6BA7" w:rsidDel="00867839">
          <w:rPr>
            <w:rFonts w:ascii="Times New Roman" w:hAnsi="Times New Roman" w:cs="Times New Roman"/>
          </w:rPr>
          <w:delText>to</w:delText>
        </w:r>
      </w:del>
      <w:ins w:id="394" w:author="Luka Sikic" w:date="2021-05-12T17:41:00Z">
        <w:r w:rsidR="00867839">
          <w:rPr>
            <w:rFonts w:ascii="Times New Roman" w:hAnsi="Times New Roman" w:cs="Times New Roman"/>
          </w:rPr>
          <w:t xml:space="preserve"> as well as</w:t>
        </w:r>
      </w:ins>
      <w:r w:rsidR="00EA3E30" w:rsidRPr="00AB6BA7">
        <w:rPr>
          <w:rFonts w:ascii="Times New Roman" w:hAnsi="Times New Roman" w:cs="Times New Roman"/>
        </w:rPr>
        <w:t xml:space="preserve"> further </w:t>
      </w:r>
      <w:del w:id="395" w:author="Luka Sikic" w:date="2021-05-12T17:41:00Z">
        <w:r w:rsidR="00EA3E30" w:rsidRPr="00AB6BA7" w:rsidDel="00867839">
          <w:rPr>
            <w:rFonts w:ascii="Times New Roman" w:hAnsi="Times New Roman" w:cs="Times New Roman"/>
          </w:rPr>
          <w:delText xml:space="preserve">examine </w:delText>
        </w:r>
      </w:del>
      <w:ins w:id="396" w:author="Luka Sikic" w:date="2021-05-12T17:41:00Z">
        <w:r w:rsidR="00867839" w:rsidRPr="00AB6BA7">
          <w:rPr>
            <w:rFonts w:ascii="Times New Roman" w:hAnsi="Times New Roman" w:cs="Times New Roman"/>
          </w:rPr>
          <w:t>examin</w:t>
        </w:r>
        <w:r w:rsidR="00867839">
          <w:rPr>
            <w:rFonts w:ascii="Times New Roman" w:hAnsi="Times New Roman" w:cs="Times New Roman"/>
          </w:rPr>
          <w:t>ing</w:t>
        </w:r>
        <w:r w:rsidR="00867839" w:rsidRPr="00AB6BA7">
          <w:rPr>
            <w:rFonts w:ascii="Times New Roman" w:hAnsi="Times New Roman" w:cs="Times New Roman"/>
          </w:rPr>
          <w:t xml:space="preserve"> </w:t>
        </w:r>
      </w:ins>
      <w:r w:rsidR="00EA3E30" w:rsidRPr="00AB6BA7">
        <w:rPr>
          <w:rFonts w:ascii="Times New Roman" w:hAnsi="Times New Roman" w:cs="Times New Roman"/>
        </w:rPr>
        <w:t>the reasons for the unequal sectoral distribution of pandemic effects in the local and global markets</w:t>
      </w:r>
      <w:del w:id="397" w:author="Luka Sikic" w:date="2021-05-12T17:42:00Z">
        <w:r w:rsidR="00EA3E30" w:rsidRPr="00AB6BA7" w:rsidDel="00867839">
          <w:rPr>
            <w:rFonts w:ascii="Times New Roman" w:hAnsi="Times New Roman" w:cs="Times New Roman"/>
          </w:rPr>
          <w:delText xml:space="preserve"> as a future research</w:delText>
        </w:r>
      </w:del>
      <w:r w:rsidR="00EA3E30" w:rsidRPr="00AB6BA7">
        <w:rPr>
          <w:rFonts w:ascii="Times New Roman" w:hAnsi="Times New Roman" w:cs="Times New Roman"/>
        </w:rPr>
        <w:t>.</w:t>
      </w:r>
      <w:bookmarkStart w:id="398" w:name="bibliography"/>
    </w:p>
    <w:p w14:paraId="343BA9F7" w14:textId="77777777" w:rsidR="00EC4A50" w:rsidRDefault="00EC4A50" w:rsidP="00DA45F3">
      <w:pPr>
        <w:pStyle w:val="BodyText"/>
        <w:spacing w:before="0" w:after="0"/>
      </w:pPr>
    </w:p>
    <w:bookmarkEnd w:id="398"/>
    <w:p w14:paraId="79A75436" w14:textId="30401D33" w:rsidR="00F136BF" w:rsidRDefault="00EC4A50" w:rsidP="00DA45F3">
      <w:pPr>
        <w:pStyle w:val="BodyText"/>
        <w:spacing w:before="0" w:after="0"/>
        <w:rPr>
          <w:ins w:id="399" w:author="Luka Sikic" w:date="2021-05-12T18:50:00Z"/>
        </w:rPr>
      </w:pPr>
      <w:r>
        <w:t>References</w:t>
      </w:r>
    </w:p>
    <w:p w14:paraId="26ACFF0D" w14:textId="55C1612D" w:rsidR="00B075CC" w:rsidRDefault="00B075CC" w:rsidP="00DA45F3">
      <w:pPr>
        <w:pStyle w:val="BodyText"/>
        <w:spacing w:before="0" w:after="0"/>
        <w:rPr>
          <w:ins w:id="400" w:author="Luka Sikic" w:date="2021-05-12T18:50:00Z"/>
        </w:rPr>
      </w:pPr>
    </w:p>
    <w:p w14:paraId="76B9D1D0" w14:textId="1FA546C4" w:rsidR="00B075CC" w:rsidRDefault="00B075CC" w:rsidP="00DA45F3">
      <w:pPr>
        <w:pStyle w:val="BodyText"/>
        <w:spacing w:before="0" w:after="0"/>
        <w:rPr>
          <w:ins w:id="401" w:author="Luka Sikic" w:date="2021-05-12T19:14:00Z"/>
        </w:rPr>
      </w:pPr>
      <w:ins w:id="402" w:author="Luka Sikic" w:date="2021-05-12T18:50:00Z">
        <w:r w:rsidRPr="00B075CC">
          <w:t xml:space="preserve">Brown S.J., Warner </w:t>
        </w:r>
        <w:proofErr w:type="spellStart"/>
        <w:r w:rsidRPr="00B075CC">
          <w:t>J.</w:t>
        </w:r>
        <w:proofErr w:type="gramStart"/>
        <w:r w:rsidRPr="00B075CC">
          <w:t>B.Using</w:t>
        </w:r>
        <w:proofErr w:type="spellEnd"/>
        <w:proofErr w:type="gramEnd"/>
        <w:r>
          <w:t xml:space="preserve"> (1985)</w:t>
        </w:r>
        <w:r w:rsidRPr="00B075CC">
          <w:t xml:space="preserve"> Daily Stock Returns, The Case of Event Studies. Journal of Financial</w:t>
        </w:r>
        <w:r>
          <w:t xml:space="preserve"> </w:t>
        </w:r>
        <w:r w:rsidRPr="00B075CC">
          <w:t>Economics, 14:3-31</w:t>
        </w:r>
        <w:r>
          <w:t>.</w:t>
        </w:r>
      </w:ins>
    </w:p>
    <w:p w14:paraId="2298A339" w14:textId="54BA8943" w:rsidR="00EF35A5" w:rsidRDefault="00EF35A5" w:rsidP="00DA45F3">
      <w:pPr>
        <w:pStyle w:val="BodyText"/>
        <w:spacing w:before="0" w:after="0"/>
        <w:rPr>
          <w:ins w:id="403" w:author="Luka Sikic" w:date="2021-05-12T19:14:00Z"/>
        </w:rPr>
      </w:pPr>
    </w:p>
    <w:p w14:paraId="1330BB17" w14:textId="20562D81" w:rsidR="00EF35A5" w:rsidRDefault="00EF35A5" w:rsidP="00DA45F3">
      <w:pPr>
        <w:pStyle w:val="BodyText"/>
        <w:spacing w:before="0" w:after="0"/>
        <w:rPr>
          <w:ins w:id="404" w:author="Luka Sikic" w:date="2021-05-12T19:18:00Z"/>
        </w:rPr>
      </w:pPr>
      <w:ins w:id="405" w:author="Luka Sikic" w:date="2021-05-12T19:14:00Z">
        <w:r w:rsidRPr="00EF35A5">
          <w:lastRenderedPageBreak/>
          <w:t xml:space="preserve">Boehmer E., </w:t>
        </w:r>
        <w:proofErr w:type="spellStart"/>
        <w:r w:rsidRPr="00EF35A5">
          <w:t>Musumeci</w:t>
        </w:r>
        <w:proofErr w:type="spellEnd"/>
        <w:r w:rsidRPr="00EF35A5">
          <w:t xml:space="preserve"> J., Poulsen </w:t>
        </w:r>
        <w:proofErr w:type="spellStart"/>
        <w:r w:rsidRPr="00EF35A5">
          <w:t>A.</w:t>
        </w:r>
        <w:proofErr w:type="gramStart"/>
        <w:r w:rsidRPr="00EF35A5">
          <w:t>B.Event</w:t>
        </w:r>
        <w:proofErr w:type="spellEnd"/>
        <w:proofErr w:type="gramEnd"/>
        <w:r>
          <w:t xml:space="preserve"> (1991)</w:t>
        </w:r>
        <w:r w:rsidRPr="00EF35A5">
          <w:t>-study methodology under conditions of event-</w:t>
        </w:r>
        <w:proofErr w:type="spellStart"/>
        <w:r w:rsidRPr="00EF35A5">
          <w:t>inducedvariance</w:t>
        </w:r>
        <w:proofErr w:type="spellEnd"/>
        <w:r w:rsidRPr="00EF35A5">
          <w:t>. Journal of Financial Economics, 30(2):253-272, 1991.</w:t>
        </w:r>
      </w:ins>
    </w:p>
    <w:p w14:paraId="251C5EF1" w14:textId="4C731C6A" w:rsidR="00845BDA" w:rsidRDefault="00845BDA" w:rsidP="00DA45F3">
      <w:pPr>
        <w:pStyle w:val="BodyText"/>
        <w:spacing w:before="0" w:after="0"/>
        <w:rPr>
          <w:ins w:id="406" w:author="Luka Sikic" w:date="2021-05-12T19:18:00Z"/>
        </w:rPr>
      </w:pPr>
    </w:p>
    <w:p w14:paraId="7715F8AE" w14:textId="46251EAB" w:rsidR="00845BDA" w:rsidRDefault="00845BDA" w:rsidP="00DA45F3">
      <w:pPr>
        <w:pStyle w:val="BodyText"/>
        <w:spacing w:before="0" w:after="0"/>
        <w:rPr>
          <w:rFonts w:ascii="Arial" w:hAnsi="Arial" w:cs="Arial"/>
          <w:sz w:val="25"/>
          <w:szCs w:val="25"/>
        </w:rPr>
      </w:pPr>
      <w:proofErr w:type="spellStart"/>
      <w:ins w:id="407" w:author="Luka Sikic" w:date="2021-05-12T19:18:00Z">
        <w:r>
          <w:rPr>
            <w:rFonts w:ascii="Arial" w:hAnsi="Arial" w:cs="Arial"/>
            <w:sz w:val="25"/>
            <w:szCs w:val="25"/>
          </w:rPr>
          <w:t>Patell</w:t>
        </w:r>
        <w:proofErr w:type="spellEnd"/>
        <w:r>
          <w:rPr>
            <w:rFonts w:ascii="Arial" w:hAnsi="Arial" w:cs="Arial"/>
            <w:sz w:val="25"/>
            <w:szCs w:val="25"/>
          </w:rPr>
          <w:t xml:space="preserve"> J.M. (1976) Corporate forecasts of earnings per share and stock price behavior: </w:t>
        </w:r>
        <w:proofErr w:type="spellStart"/>
        <w:r>
          <w:rPr>
            <w:rFonts w:ascii="Arial" w:hAnsi="Arial" w:cs="Arial"/>
            <w:sz w:val="25"/>
            <w:szCs w:val="25"/>
          </w:rPr>
          <w:t>empiricaltests</w:t>
        </w:r>
        <w:proofErr w:type="spellEnd"/>
        <w:r>
          <w:rPr>
            <w:rFonts w:ascii="Arial" w:hAnsi="Arial" w:cs="Arial"/>
            <w:sz w:val="25"/>
            <w:szCs w:val="25"/>
          </w:rPr>
          <w:t>. Journal of Accounting Research, 14(2):246- 276,</w:t>
        </w:r>
      </w:ins>
    </w:p>
    <w:p w14:paraId="19165B8B" w14:textId="09C299AC" w:rsidR="00BE6C19" w:rsidRDefault="00BE6C19" w:rsidP="00DA45F3">
      <w:pPr>
        <w:pStyle w:val="BodyText"/>
        <w:spacing w:before="0" w:after="0"/>
        <w:rPr>
          <w:rFonts w:ascii="Arial" w:hAnsi="Arial" w:cs="Arial"/>
          <w:sz w:val="25"/>
          <w:szCs w:val="25"/>
        </w:rPr>
      </w:pPr>
    </w:p>
    <w:p w14:paraId="098E1B7A" w14:textId="566044D9" w:rsidR="00BE6C19" w:rsidRDefault="00BE6C19" w:rsidP="00DA45F3">
      <w:pPr>
        <w:pStyle w:val="BodyText"/>
        <w:spacing w:before="0" w:after="0"/>
        <w:rPr>
          <w:rFonts w:ascii="Arial" w:hAnsi="Arial" w:cs="Arial"/>
          <w:sz w:val="25"/>
          <w:szCs w:val="25"/>
        </w:rPr>
      </w:pPr>
      <w:r>
        <w:rPr>
          <w:rFonts w:ascii="Arial" w:hAnsi="Arial" w:cs="Arial"/>
          <w:sz w:val="25"/>
          <w:szCs w:val="25"/>
        </w:rPr>
        <w:t xml:space="preserve">Lamb </w:t>
      </w:r>
      <w:proofErr w:type="gramStart"/>
      <w:r>
        <w:rPr>
          <w:rFonts w:ascii="Arial" w:hAnsi="Arial" w:cs="Arial"/>
          <w:sz w:val="25"/>
          <w:szCs w:val="25"/>
        </w:rPr>
        <w:t>R.P.(</w:t>
      </w:r>
      <w:proofErr w:type="gramEnd"/>
      <w:r>
        <w:rPr>
          <w:rFonts w:ascii="Arial" w:hAnsi="Arial" w:cs="Arial"/>
          <w:sz w:val="25"/>
          <w:szCs w:val="25"/>
        </w:rPr>
        <w:t xml:space="preserve">1995) An Exposure-Based Analysis of Property-Liability Insurer Stock Values around </w:t>
      </w:r>
      <w:proofErr w:type="spellStart"/>
      <w:r>
        <w:rPr>
          <w:rFonts w:ascii="Arial" w:hAnsi="Arial" w:cs="Arial"/>
          <w:sz w:val="25"/>
          <w:szCs w:val="25"/>
        </w:rPr>
        <w:t>Hurri</w:t>
      </w:r>
      <w:proofErr w:type="spellEnd"/>
      <w:r>
        <w:rPr>
          <w:rFonts w:ascii="Arial" w:hAnsi="Arial" w:cs="Arial"/>
          <w:sz w:val="25"/>
          <w:szCs w:val="25"/>
        </w:rPr>
        <w:t xml:space="preserve">-cane Andrew. Journal of Risk and Insurance, 62(1):111-123, </w:t>
      </w:r>
    </w:p>
    <w:p w14:paraId="463E28B3" w14:textId="59AC3C22" w:rsidR="00A3090B" w:rsidRDefault="00A3090B" w:rsidP="00DA45F3">
      <w:pPr>
        <w:pStyle w:val="BodyText"/>
        <w:spacing w:before="0" w:after="0"/>
        <w:rPr>
          <w:rFonts w:ascii="Arial" w:hAnsi="Arial" w:cs="Arial"/>
          <w:sz w:val="25"/>
          <w:szCs w:val="25"/>
        </w:rPr>
      </w:pPr>
    </w:p>
    <w:p w14:paraId="3F8BCDC7" w14:textId="4CFF8AB9" w:rsidR="00A3090B" w:rsidRDefault="00A3090B" w:rsidP="00DA45F3">
      <w:pPr>
        <w:pStyle w:val="BodyText"/>
        <w:spacing w:before="0" w:after="0"/>
        <w:rPr>
          <w:rFonts w:ascii="Arial" w:hAnsi="Arial" w:cs="Arial"/>
          <w:sz w:val="25"/>
          <w:szCs w:val="25"/>
        </w:rPr>
      </w:pPr>
      <w:proofErr w:type="spellStart"/>
      <w:r>
        <w:rPr>
          <w:rFonts w:ascii="Arial" w:hAnsi="Arial" w:cs="Arial"/>
          <w:sz w:val="25"/>
          <w:szCs w:val="25"/>
        </w:rPr>
        <w:t>Corrado</w:t>
      </w:r>
      <w:proofErr w:type="spellEnd"/>
      <w:r>
        <w:rPr>
          <w:rFonts w:ascii="Arial" w:hAnsi="Arial" w:cs="Arial"/>
          <w:sz w:val="25"/>
          <w:szCs w:val="25"/>
        </w:rPr>
        <w:t xml:space="preserve"> C.J., </w:t>
      </w:r>
      <w:proofErr w:type="spellStart"/>
      <w:r>
        <w:rPr>
          <w:rFonts w:ascii="Arial" w:hAnsi="Arial" w:cs="Arial"/>
          <w:sz w:val="25"/>
          <w:szCs w:val="25"/>
        </w:rPr>
        <w:t>Zivney</w:t>
      </w:r>
      <w:proofErr w:type="spellEnd"/>
      <w:r>
        <w:rPr>
          <w:rFonts w:ascii="Arial" w:hAnsi="Arial" w:cs="Arial"/>
          <w:sz w:val="25"/>
          <w:szCs w:val="25"/>
        </w:rPr>
        <w:t xml:space="preserve"> T.L. (1992) The Specification and Power of the Sign Test in Event Study Hy-</w:t>
      </w:r>
      <w:proofErr w:type="spellStart"/>
      <w:r>
        <w:rPr>
          <w:rFonts w:ascii="Arial" w:hAnsi="Arial" w:cs="Arial"/>
          <w:sz w:val="25"/>
          <w:szCs w:val="25"/>
        </w:rPr>
        <w:t>pothesis</w:t>
      </w:r>
      <w:proofErr w:type="spellEnd"/>
      <w:r>
        <w:rPr>
          <w:rFonts w:ascii="Arial" w:hAnsi="Arial" w:cs="Arial"/>
          <w:sz w:val="25"/>
          <w:szCs w:val="25"/>
        </w:rPr>
        <w:t xml:space="preserve"> Tests Using Daily Stock Returns. Journal of Financial and Quantitative Analysis,27(3):465-478.</w:t>
      </w:r>
    </w:p>
    <w:p w14:paraId="0279BE57" w14:textId="1387CEFF" w:rsidR="00403508" w:rsidRDefault="00403508" w:rsidP="00DA45F3">
      <w:pPr>
        <w:pStyle w:val="BodyText"/>
        <w:spacing w:before="0" w:after="0"/>
        <w:rPr>
          <w:rFonts w:ascii="Arial" w:hAnsi="Arial" w:cs="Arial"/>
          <w:sz w:val="25"/>
          <w:szCs w:val="25"/>
        </w:rPr>
      </w:pPr>
    </w:p>
    <w:p w14:paraId="5C1CD9BD" w14:textId="5D60E4D3" w:rsidR="00403508" w:rsidRDefault="00403508" w:rsidP="00DA45F3">
      <w:pPr>
        <w:pStyle w:val="BodyText"/>
        <w:spacing w:before="0" w:after="0"/>
        <w:rPr>
          <w:ins w:id="408" w:author="Luka Sikic" w:date="2021-05-12T18:50:00Z"/>
        </w:rPr>
      </w:pPr>
      <w:r>
        <w:rPr>
          <w:rFonts w:ascii="Arial" w:hAnsi="Arial" w:cs="Arial"/>
          <w:sz w:val="25"/>
          <w:szCs w:val="25"/>
        </w:rPr>
        <w:t>Wilcoxon F.</w:t>
      </w:r>
      <w:r w:rsidRPr="00403508">
        <w:rPr>
          <w:rFonts w:ascii="Arial" w:hAnsi="Arial" w:cs="Arial"/>
          <w:sz w:val="25"/>
          <w:szCs w:val="25"/>
        </w:rPr>
        <w:t xml:space="preserve"> </w:t>
      </w:r>
      <w:r>
        <w:rPr>
          <w:rFonts w:ascii="Arial" w:hAnsi="Arial" w:cs="Arial"/>
          <w:sz w:val="25"/>
          <w:szCs w:val="25"/>
        </w:rPr>
        <w:t>(1945) Individual Comparisons by Ranking Methods. Biometrics Bulletin 1(6):80-83,</w:t>
      </w:r>
    </w:p>
    <w:p w14:paraId="54D2392C" w14:textId="4E9D57B6" w:rsidR="00B075CC" w:rsidRDefault="00B075CC" w:rsidP="00DA45F3">
      <w:pPr>
        <w:pStyle w:val="BodyText"/>
        <w:spacing w:before="0" w:after="0"/>
        <w:rPr>
          <w:ins w:id="409" w:author="Luka Sikic" w:date="2021-05-12T18:50:00Z"/>
        </w:rPr>
      </w:pPr>
    </w:p>
    <w:p w14:paraId="053AB2DE" w14:textId="021F747E" w:rsidR="00B075CC" w:rsidRDefault="00B075CC" w:rsidP="00DA45F3">
      <w:pPr>
        <w:pStyle w:val="BodyText"/>
        <w:spacing w:before="0" w:after="0"/>
        <w:rPr>
          <w:ins w:id="410" w:author="Luka Sikic" w:date="2021-05-12T18:50:00Z"/>
        </w:rPr>
      </w:pPr>
    </w:p>
    <w:p w14:paraId="0BC4A7DF" w14:textId="77C84721" w:rsidR="00B075CC" w:rsidRDefault="00B075CC" w:rsidP="00DA45F3">
      <w:pPr>
        <w:pStyle w:val="BodyText"/>
        <w:spacing w:before="0" w:after="0"/>
        <w:rPr>
          <w:ins w:id="411" w:author="Luka Sikic" w:date="2021-05-12T18:50:00Z"/>
        </w:rPr>
      </w:pPr>
    </w:p>
    <w:p w14:paraId="595DA97C" w14:textId="77777777" w:rsidR="00B075CC" w:rsidRPr="006A48F7" w:rsidRDefault="00B075CC" w:rsidP="00DA45F3">
      <w:pPr>
        <w:pStyle w:val="BodyText"/>
        <w:spacing w:before="0" w:after="0"/>
      </w:pPr>
    </w:p>
    <w:p w14:paraId="1A47355C" w14:textId="77777777" w:rsidR="001412FA" w:rsidRPr="00893C32" w:rsidRDefault="001412FA" w:rsidP="0018188E">
      <w:pPr>
        <w:ind w:left="284" w:hanging="284"/>
        <w:rPr>
          <w:rFonts w:ascii="Arial" w:hAnsi="Arial" w:cs="Arial"/>
          <w:color w:val="222222"/>
          <w:sz w:val="20"/>
          <w:szCs w:val="20"/>
          <w:shd w:val="clear" w:color="auto" w:fill="FFFFFF"/>
        </w:rPr>
      </w:pPr>
      <w:bookmarkStart w:id="412" w:name="ref-Pany"/>
      <w:bookmarkStart w:id="413" w:name="refs"/>
      <w:proofErr w:type="spellStart"/>
      <w:r w:rsidRPr="00893C32">
        <w:rPr>
          <w:rFonts w:ascii="Arial" w:hAnsi="Arial" w:cs="Arial"/>
          <w:color w:val="222222"/>
          <w:sz w:val="20"/>
          <w:szCs w:val="20"/>
          <w:shd w:val="clear" w:color="auto" w:fill="FFFFFF"/>
        </w:rPr>
        <w:t>Abarbanell</w:t>
      </w:r>
      <w:proofErr w:type="spellEnd"/>
      <w:r w:rsidRPr="00893C32">
        <w:rPr>
          <w:rFonts w:ascii="Arial" w:hAnsi="Arial" w:cs="Arial"/>
          <w:color w:val="222222"/>
          <w:sz w:val="20"/>
          <w:szCs w:val="20"/>
          <w:shd w:val="clear" w:color="auto" w:fill="FFFFFF"/>
        </w:rPr>
        <w:t xml:space="preserve">, J., &amp; Park, H. (2017). Do bright-line earnings surprises really affect stock price </w:t>
      </w:r>
      <w:proofErr w:type="gramStart"/>
      <w:r w:rsidRPr="00893C32">
        <w:rPr>
          <w:rFonts w:ascii="Arial" w:hAnsi="Arial" w:cs="Arial"/>
          <w:color w:val="222222"/>
          <w:sz w:val="20"/>
          <w:szCs w:val="20"/>
          <w:shd w:val="clear" w:color="auto" w:fill="FFFFFF"/>
        </w:rPr>
        <w:t>reactions?.</w:t>
      </w:r>
      <w:proofErr w:type="gramEnd"/>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Management Science</w:t>
      </w:r>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63</w:t>
      </w:r>
      <w:r w:rsidRPr="00893C32">
        <w:rPr>
          <w:rFonts w:ascii="Arial" w:hAnsi="Arial" w:cs="Arial"/>
          <w:color w:val="222222"/>
          <w:sz w:val="20"/>
          <w:szCs w:val="20"/>
          <w:shd w:val="clear" w:color="auto" w:fill="FFFFFF"/>
        </w:rPr>
        <w:t>(4), 1063-1084.</w:t>
      </w:r>
    </w:p>
    <w:p w14:paraId="38D6B761" w14:textId="1888B2C9" w:rsidR="001412FA" w:rsidRDefault="001412FA" w:rsidP="0018188E">
      <w:pPr>
        <w:ind w:left="284" w:hanging="284"/>
        <w:rPr>
          <w:rFonts w:ascii="Arial" w:hAnsi="Arial" w:cs="Arial"/>
          <w:color w:val="222222"/>
          <w:sz w:val="20"/>
          <w:szCs w:val="20"/>
          <w:shd w:val="clear" w:color="auto" w:fill="FFFFFF"/>
        </w:rPr>
      </w:pPr>
      <w:proofErr w:type="spellStart"/>
      <w:r w:rsidRPr="00893C32">
        <w:rPr>
          <w:rFonts w:ascii="Arial" w:hAnsi="Arial" w:cs="Arial"/>
          <w:color w:val="222222"/>
          <w:sz w:val="20"/>
          <w:szCs w:val="20"/>
          <w:shd w:val="clear" w:color="auto" w:fill="FFFFFF"/>
        </w:rPr>
        <w:t>Albulescu</w:t>
      </w:r>
      <w:proofErr w:type="spellEnd"/>
      <w:r w:rsidRPr="00893C32">
        <w:rPr>
          <w:rFonts w:ascii="Arial" w:hAnsi="Arial" w:cs="Arial"/>
          <w:color w:val="222222"/>
          <w:sz w:val="20"/>
          <w:szCs w:val="20"/>
          <w:shd w:val="clear" w:color="auto" w:fill="FFFFFF"/>
        </w:rPr>
        <w:t>, C. (2020). Coronavirus and financial volatility: 40 days of fasting and fear. </w:t>
      </w:r>
      <w:proofErr w:type="spellStart"/>
      <w:r w:rsidRPr="00893C32">
        <w:rPr>
          <w:rFonts w:ascii="Arial" w:hAnsi="Arial" w:cs="Arial"/>
          <w:i/>
          <w:iCs/>
          <w:color w:val="222222"/>
          <w:sz w:val="20"/>
          <w:szCs w:val="20"/>
          <w:shd w:val="clear" w:color="auto" w:fill="FFFFFF"/>
        </w:rPr>
        <w:t>arXiv</w:t>
      </w:r>
      <w:proofErr w:type="spellEnd"/>
      <w:r w:rsidRPr="00893C32">
        <w:rPr>
          <w:rFonts w:ascii="Arial" w:hAnsi="Arial" w:cs="Arial"/>
          <w:i/>
          <w:iCs/>
          <w:color w:val="222222"/>
          <w:sz w:val="20"/>
          <w:szCs w:val="20"/>
          <w:shd w:val="clear" w:color="auto" w:fill="FFFFFF"/>
        </w:rPr>
        <w:t xml:space="preserve"> preprint arXiv:2003.04005</w:t>
      </w:r>
      <w:r w:rsidRPr="00893C32">
        <w:rPr>
          <w:rFonts w:ascii="Arial" w:hAnsi="Arial" w:cs="Arial"/>
          <w:color w:val="222222"/>
          <w:sz w:val="20"/>
          <w:szCs w:val="20"/>
          <w:shd w:val="clear" w:color="auto" w:fill="FFFFFF"/>
        </w:rPr>
        <w:t>.</w:t>
      </w:r>
    </w:p>
    <w:p w14:paraId="4F3F9419" w14:textId="2107DA95" w:rsidR="0018188E" w:rsidRPr="00893C32" w:rsidRDefault="0018188E" w:rsidP="0018188E">
      <w:pPr>
        <w:ind w:left="284" w:hanging="284"/>
      </w:pPr>
      <w:proofErr w:type="spellStart"/>
      <w:r>
        <w:rPr>
          <w:rFonts w:ascii="Arial" w:hAnsi="Arial" w:cs="Arial"/>
          <w:color w:val="222222"/>
          <w:sz w:val="20"/>
          <w:szCs w:val="20"/>
          <w:shd w:val="clear" w:color="auto" w:fill="FFFFFF"/>
        </w:rPr>
        <w:t>Alam</w:t>
      </w:r>
      <w:proofErr w:type="spellEnd"/>
      <w:r>
        <w:rPr>
          <w:rFonts w:ascii="Arial" w:hAnsi="Arial" w:cs="Arial"/>
          <w:color w:val="222222"/>
          <w:sz w:val="20"/>
          <w:szCs w:val="20"/>
          <w:shd w:val="clear" w:color="auto" w:fill="FFFFFF"/>
        </w:rPr>
        <w:t xml:space="preserve">, M. N., </w:t>
      </w:r>
      <w:proofErr w:type="spellStart"/>
      <w:r>
        <w:rPr>
          <w:rFonts w:ascii="Arial" w:hAnsi="Arial" w:cs="Arial"/>
          <w:color w:val="222222"/>
          <w:sz w:val="20"/>
          <w:szCs w:val="20"/>
          <w:shd w:val="clear" w:color="auto" w:fill="FFFFFF"/>
        </w:rPr>
        <w:t>Alam</w:t>
      </w:r>
      <w:proofErr w:type="spellEnd"/>
      <w:r>
        <w:rPr>
          <w:rFonts w:ascii="Arial" w:hAnsi="Arial" w:cs="Arial"/>
          <w:color w:val="222222"/>
          <w:sz w:val="20"/>
          <w:szCs w:val="20"/>
          <w:shd w:val="clear" w:color="auto" w:fill="FFFFFF"/>
        </w:rPr>
        <w:t xml:space="preserve">, M. S., &amp; </w:t>
      </w:r>
      <w:proofErr w:type="spellStart"/>
      <w:r>
        <w:rPr>
          <w:rFonts w:ascii="Arial" w:hAnsi="Arial" w:cs="Arial"/>
          <w:color w:val="222222"/>
          <w:sz w:val="20"/>
          <w:szCs w:val="20"/>
          <w:shd w:val="clear" w:color="auto" w:fill="FFFFFF"/>
        </w:rPr>
        <w:t>Chavali</w:t>
      </w:r>
      <w:proofErr w:type="spellEnd"/>
      <w:r>
        <w:rPr>
          <w:rFonts w:ascii="Arial" w:hAnsi="Arial" w:cs="Arial"/>
          <w:color w:val="222222"/>
          <w:sz w:val="20"/>
          <w:szCs w:val="20"/>
          <w:shd w:val="clear" w:color="auto" w:fill="FFFFFF"/>
        </w:rPr>
        <w:t>, K. (2020). Stock market response during COVID-19 lockdown period in India: An event study. </w:t>
      </w:r>
      <w:r>
        <w:rPr>
          <w:rFonts w:ascii="Arial" w:hAnsi="Arial" w:cs="Arial"/>
          <w:i/>
          <w:iCs/>
          <w:color w:val="222222"/>
          <w:sz w:val="20"/>
          <w:szCs w:val="20"/>
          <w:shd w:val="clear" w:color="auto" w:fill="FFFFFF"/>
        </w:rPr>
        <w:t>The Journal of Asian Finance, Economics, and Business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(7), 131-137.</w:t>
      </w:r>
    </w:p>
    <w:p w14:paraId="0AA2E7CE" w14:textId="3BD6AC72" w:rsidR="0018188E" w:rsidRDefault="0018188E" w:rsidP="0018188E">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Ashraf, B. N. (2020). Stock markets’ reaction to COVID-19: Cases or </w:t>
      </w:r>
      <w:proofErr w:type="gramStart"/>
      <w:r>
        <w:rPr>
          <w:rFonts w:ascii="Arial" w:hAnsi="Arial" w:cs="Arial"/>
          <w:color w:val="222222"/>
          <w:sz w:val="20"/>
          <w:szCs w:val="20"/>
          <w:shd w:val="clear" w:color="auto" w:fill="FFFFFF"/>
        </w:rPr>
        <w:t>fatalities?.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Research in International Business and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 101249.</w:t>
      </w:r>
    </w:p>
    <w:p w14:paraId="2045DD7B" w14:textId="5B814E3A" w:rsidR="001412FA" w:rsidRPr="00893C32" w:rsidRDefault="001412FA" w:rsidP="0018188E">
      <w:pPr>
        <w:ind w:left="284" w:hanging="284"/>
        <w:rPr>
          <w:rFonts w:ascii="Times New Roman" w:hAnsi="Times New Roman" w:cs="Times New Roman"/>
          <w:sz w:val="20"/>
          <w:szCs w:val="20"/>
        </w:rPr>
      </w:pPr>
      <w:r w:rsidRPr="00893C32">
        <w:rPr>
          <w:rFonts w:ascii="Arial" w:hAnsi="Arial" w:cs="Arial"/>
          <w:color w:val="222222"/>
          <w:sz w:val="20"/>
          <w:szCs w:val="20"/>
          <w:shd w:val="clear" w:color="auto" w:fill="FFFFFF"/>
        </w:rPr>
        <w:t>Asquith, P., &amp; Mullins Jr, D. W. (1983). The impact of initiating dividend payments on shareholders' wealth. </w:t>
      </w:r>
      <w:r w:rsidRPr="00893C32">
        <w:rPr>
          <w:rFonts w:ascii="Arial" w:hAnsi="Arial" w:cs="Arial"/>
          <w:i/>
          <w:iCs/>
          <w:color w:val="222222"/>
          <w:sz w:val="20"/>
          <w:szCs w:val="20"/>
          <w:shd w:val="clear" w:color="auto" w:fill="FFFFFF"/>
        </w:rPr>
        <w:t>Journal of business</w:t>
      </w:r>
      <w:r w:rsidRPr="00893C32">
        <w:rPr>
          <w:rFonts w:ascii="Arial" w:hAnsi="Arial" w:cs="Arial"/>
          <w:color w:val="222222"/>
          <w:sz w:val="20"/>
          <w:szCs w:val="20"/>
          <w:shd w:val="clear" w:color="auto" w:fill="FFFFFF"/>
        </w:rPr>
        <w:t>, 77-96.</w:t>
      </w:r>
    </w:p>
    <w:p w14:paraId="334E77F9" w14:textId="77777777" w:rsidR="001412FA" w:rsidRPr="00893C32" w:rsidRDefault="001412FA" w:rsidP="001412FA">
      <w:pPr>
        <w:ind w:left="284" w:hanging="284"/>
        <w:rPr>
          <w:rFonts w:ascii="Arial" w:hAnsi="Arial" w:cs="Arial"/>
          <w:color w:val="222222"/>
          <w:sz w:val="20"/>
          <w:szCs w:val="20"/>
          <w:shd w:val="clear" w:color="auto" w:fill="FFFFFF"/>
        </w:rPr>
      </w:pPr>
      <w:r w:rsidRPr="00893C32">
        <w:rPr>
          <w:rFonts w:ascii="Arial" w:hAnsi="Arial" w:cs="Arial"/>
          <w:color w:val="222222"/>
          <w:sz w:val="20"/>
          <w:szCs w:val="20"/>
          <w:shd w:val="clear" w:color="auto" w:fill="FFFFFF"/>
        </w:rPr>
        <w:t xml:space="preserve">Baker, S. R., Bloom, N., Davis, S. J., </w:t>
      </w:r>
      <w:proofErr w:type="spellStart"/>
      <w:r w:rsidRPr="00893C32">
        <w:rPr>
          <w:rFonts w:ascii="Arial" w:hAnsi="Arial" w:cs="Arial"/>
          <w:color w:val="222222"/>
          <w:sz w:val="20"/>
          <w:szCs w:val="20"/>
          <w:shd w:val="clear" w:color="auto" w:fill="FFFFFF"/>
        </w:rPr>
        <w:t>Kost</w:t>
      </w:r>
      <w:proofErr w:type="spellEnd"/>
      <w:r w:rsidRPr="00893C32">
        <w:rPr>
          <w:rFonts w:ascii="Arial" w:hAnsi="Arial" w:cs="Arial"/>
          <w:color w:val="222222"/>
          <w:sz w:val="20"/>
          <w:szCs w:val="20"/>
          <w:shd w:val="clear" w:color="auto" w:fill="FFFFFF"/>
        </w:rPr>
        <w:t xml:space="preserve">, K. J., </w:t>
      </w:r>
      <w:proofErr w:type="spellStart"/>
      <w:r w:rsidRPr="00893C32">
        <w:rPr>
          <w:rFonts w:ascii="Arial" w:hAnsi="Arial" w:cs="Arial"/>
          <w:color w:val="222222"/>
          <w:sz w:val="20"/>
          <w:szCs w:val="20"/>
          <w:shd w:val="clear" w:color="auto" w:fill="FFFFFF"/>
        </w:rPr>
        <w:t>Sammon</w:t>
      </w:r>
      <w:proofErr w:type="spellEnd"/>
      <w:r w:rsidRPr="00893C32">
        <w:rPr>
          <w:rFonts w:ascii="Arial" w:hAnsi="Arial" w:cs="Arial"/>
          <w:color w:val="222222"/>
          <w:sz w:val="20"/>
          <w:szCs w:val="20"/>
          <w:shd w:val="clear" w:color="auto" w:fill="FFFFFF"/>
        </w:rPr>
        <w:t xml:space="preserve">, M. C., &amp; </w:t>
      </w:r>
      <w:proofErr w:type="spellStart"/>
      <w:r w:rsidRPr="00893C32">
        <w:rPr>
          <w:rFonts w:ascii="Arial" w:hAnsi="Arial" w:cs="Arial"/>
          <w:color w:val="222222"/>
          <w:sz w:val="20"/>
          <w:szCs w:val="20"/>
          <w:shd w:val="clear" w:color="auto" w:fill="FFFFFF"/>
        </w:rPr>
        <w:t>Viratyosin</w:t>
      </w:r>
      <w:proofErr w:type="spellEnd"/>
      <w:r w:rsidRPr="00893C32">
        <w:rPr>
          <w:rFonts w:ascii="Arial" w:hAnsi="Arial" w:cs="Arial"/>
          <w:color w:val="222222"/>
          <w:sz w:val="20"/>
          <w:szCs w:val="20"/>
          <w:shd w:val="clear" w:color="auto" w:fill="FFFFFF"/>
        </w:rPr>
        <w:t>, T. (2020). The unprecedented stock market impact of COVID-19 (No. w26945). National Bureau of Economic Research.</w:t>
      </w:r>
    </w:p>
    <w:p w14:paraId="645D5F73" w14:textId="77777777" w:rsidR="001412FA" w:rsidRDefault="001412FA"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Ball, R., &amp; Brown, P. (1968). An empirical evaluation of accounting income numbers. </w:t>
      </w:r>
      <w:r>
        <w:rPr>
          <w:rFonts w:ascii="Arial" w:hAnsi="Arial" w:cs="Arial"/>
          <w:i/>
          <w:iCs/>
          <w:color w:val="222222"/>
          <w:sz w:val="20"/>
          <w:szCs w:val="20"/>
          <w:shd w:val="clear" w:color="auto" w:fill="FFFFFF"/>
        </w:rPr>
        <w:t>Journal of accounting research</w:t>
      </w:r>
      <w:r>
        <w:rPr>
          <w:rFonts w:ascii="Arial" w:hAnsi="Arial" w:cs="Arial"/>
          <w:color w:val="222222"/>
          <w:sz w:val="20"/>
          <w:szCs w:val="20"/>
          <w:shd w:val="clear" w:color="auto" w:fill="FFFFFF"/>
        </w:rPr>
        <w:t>, 159-178.</w:t>
      </w:r>
    </w:p>
    <w:p w14:paraId="6D23B05E" w14:textId="4A998EEF" w:rsidR="001412FA" w:rsidRDefault="001412FA"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Brown, S. J., &amp; Warner, J. B. (1980). Measuring security price performance. </w:t>
      </w:r>
      <w:r>
        <w:rPr>
          <w:rFonts w:ascii="Arial" w:hAnsi="Arial" w:cs="Arial"/>
          <w:i/>
          <w:iCs/>
          <w:color w:val="222222"/>
          <w:sz w:val="20"/>
          <w:szCs w:val="20"/>
          <w:shd w:val="clear" w:color="auto" w:fill="FFFFFF"/>
        </w:rPr>
        <w:t>Journal of financial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(3), 205-258.</w:t>
      </w:r>
    </w:p>
    <w:p w14:paraId="000D4457" w14:textId="6E75BEE5" w:rsidR="003079B3" w:rsidRDefault="003079B3"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Brown, S. J., &amp; Warner, J. B. (1985). Using daily stock returns: The case of event studies. </w:t>
      </w:r>
      <w:r>
        <w:rPr>
          <w:rFonts w:ascii="Arial" w:hAnsi="Arial" w:cs="Arial"/>
          <w:i/>
          <w:iCs/>
          <w:color w:val="222222"/>
          <w:sz w:val="20"/>
          <w:szCs w:val="20"/>
          <w:shd w:val="clear" w:color="auto" w:fill="FFFFFF"/>
        </w:rPr>
        <w:t>Journal of financial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 3-31.</w:t>
      </w:r>
    </w:p>
    <w:p w14:paraId="4AE0548B" w14:textId="3898BA57" w:rsidR="00A22338" w:rsidRDefault="00A22338"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Carhart, M. M. (1997). On persistence in mutual fund performance. </w:t>
      </w:r>
      <w:r>
        <w:rPr>
          <w:rFonts w:ascii="Arial" w:hAnsi="Arial" w:cs="Arial"/>
          <w:i/>
          <w:iCs/>
          <w:color w:val="222222"/>
          <w:sz w:val="20"/>
          <w:szCs w:val="20"/>
          <w:shd w:val="clear" w:color="auto" w:fill="FFFFFF"/>
        </w:rPr>
        <w:t>The Journal of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(1), 57-82.</w:t>
      </w:r>
    </w:p>
    <w:p w14:paraId="0D31EE14" w14:textId="507C47EE" w:rsidR="001412FA" w:rsidRDefault="001412FA"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Chia, R. C. J., Liew, V. K. S., &amp; Rowland, R. (2020). Daily new Covid-19 cases, the Movement Control Order, and Malaysian stock market returns. </w:t>
      </w:r>
      <w:r>
        <w:rPr>
          <w:rFonts w:ascii="Arial" w:hAnsi="Arial" w:cs="Arial"/>
          <w:i/>
          <w:iCs/>
          <w:color w:val="222222"/>
          <w:sz w:val="20"/>
          <w:szCs w:val="20"/>
          <w:shd w:val="clear" w:color="auto" w:fill="FFFFFF"/>
        </w:rPr>
        <w:t>International Journal of Business and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(2), 553-568.</w:t>
      </w:r>
    </w:p>
    <w:p w14:paraId="30DCF283" w14:textId="4BFF32F3" w:rsidR="00CC57BB" w:rsidRDefault="00CC57BB"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Contessi</w:t>
      </w:r>
      <w:proofErr w:type="spellEnd"/>
      <w:r>
        <w:rPr>
          <w:rFonts w:ascii="Arial" w:hAnsi="Arial" w:cs="Arial"/>
          <w:color w:val="222222"/>
          <w:sz w:val="20"/>
          <w:szCs w:val="20"/>
          <w:shd w:val="clear" w:color="auto" w:fill="FFFFFF"/>
        </w:rPr>
        <w:t>, S., &amp; De Pace, P. (2021). The international spread of COVID-19 stock market collapses. </w:t>
      </w:r>
      <w:r>
        <w:rPr>
          <w:rFonts w:ascii="Arial" w:hAnsi="Arial" w:cs="Arial"/>
          <w:i/>
          <w:iCs/>
          <w:color w:val="222222"/>
          <w:sz w:val="20"/>
          <w:szCs w:val="20"/>
          <w:shd w:val="clear" w:color="auto" w:fill="FFFFFF"/>
        </w:rPr>
        <w:t>Finance Research Letters</w:t>
      </w:r>
      <w:r>
        <w:rPr>
          <w:rFonts w:ascii="Arial" w:hAnsi="Arial" w:cs="Arial"/>
          <w:color w:val="222222"/>
          <w:sz w:val="20"/>
          <w:szCs w:val="20"/>
          <w:shd w:val="clear" w:color="auto" w:fill="FFFFFF"/>
        </w:rPr>
        <w:t>, 101894.</w:t>
      </w:r>
    </w:p>
    <w:p w14:paraId="03EF62A8" w14:textId="4272507E" w:rsidR="00E974C7" w:rsidRDefault="00E974C7"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Erdem</w:t>
      </w:r>
      <w:proofErr w:type="spellEnd"/>
      <w:r>
        <w:rPr>
          <w:rFonts w:ascii="Arial" w:hAnsi="Arial" w:cs="Arial"/>
          <w:color w:val="222222"/>
          <w:sz w:val="20"/>
          <w:szCs w:val="20"/>
          <w:shd w:val="clear" w:color="auto" w:fill="FFFFFF"/>
        </w:rPr>
        <w:t>, O. (2020). Freedom and stock market performance during Covid-19 outbreak. </w:t>
      </w:r>
      <w:r>
        <w:rPr>
          <w:rFonts w:ascii="Arial" w:hAnsi="Arial" w:cs="Arial"/>
          <w:i/>
          <w:iCs/>
          <w:color w:val="222222"/>
          <w:sz w:val="20"/>
          <w:szCs w:val="20"/>
          <w:shd w:val="clear" w:color="auto" w:fill="FFFFFF"/>
        </w:rPr>
        <w:t>Finance Research Letters</w:t>
      </w:r>
      <w:r>
        <w:rPr>
          <w:rFonts w:ascii="Arial" w:hAnsi="Arial" w:cs="Arial"/>
          <w:color w:val="222222"/>
          <w:sz w:val="20"/>
          <w:szCs w:val="20"/>
          <w:shd w:val="clear" w:color="auto" w:fill="FFFFFF"/>
        </w:rPr>
        <w:t>.</w:t>
      </w:r>
    </w:p>
    <w:p w14:paraId="3686BB0E" w14:textId="679D3D20" w:rsidR="007D149E" w:rsidRDefault="007D149E"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Fama</w:t>
      </w:r>
      <w:proofErr w:type="spellEnd"/>
      <w:r>
        <w:rPr>
          <w:rFonts w:ascii="Arial" w:hAnsi="Arial" w:cs="Arial"/>
          <w:color w:val="222222"/>
          <w:sz w:val="20"/>
          <w:szCs w:val="20"/>
          <w:shd w:val="clear" w:color="auto" w:fill="FFFFFF"/>
        </w:rPr>
        <w:t>, E. F., Fisher, L., Jensen, M. C., &amp; Roll, R. (1969). The adjustment of stock prices to new information. </w:t>
      </w:r>
      <w:r>
        <w:rPr>
          <w:rFonts w:ascii="Arial" w:hAnsi="Arial" w:cs="Arial"/>
          <w:i/>
          <w:iCs/>
          <w:color w:val="222222"/>
          <w:sz w:val="20"/>
          <w:szCs w:val="20"/>
          <w:shd w:val="clear" w:color="auto" w:fill="FFFFFF"/>
        </w:rPr>
        <w:t>International economic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(1), 1-21.</w:t>
      </w:r>
    </w:p>
    <w:p w14:paraId="163EDBCE" w14:textId="0A34128F" w:rsidR="00544612" w:rsidRDefault="00544612"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Fama</w:t>
      </w:r>
      <w:proofErr w:type="spellEnd"/>
      <w:r>
        <w:rPr>
          <w:rFonts w:ascii="Arial" w:hAnsi="Arial" w:cs="Arial"/>
          <w:color w:val="222222"/>
          <w:sz w:val="20"/>
          <w:szCs w:val="20"/>
          <w:shd w:val="clear" w:color="auto" w:fill="FFFFFF"/>
        </w:rPr>
        <w:t>, E. F., &amp; French, K. R. (2021). </w:t>
      </w:r>
      <w:r>
        <w:rPr>
          <w:rFonts w:ascii="Arial" w:hAnsi="Arial" w:cs="Arial"/>
          <w:i/>
          <w:iCs/>
          <w:color w:val="222222"/>
          <w:sz w:val="20"/>
          <w:szCs w:val="20"/>
          <w:shd w:val="clear" w:color="auto" w:fill="FFFFFF"/>
        </w:rPr>
        <w:t>The cross-section of expected stock returns</w:t>
      </w:r>
      <w:r>
        <w:rPr>
          <w:rFonts w:ascii="Arial" w:hAnsi="Arial" w:cs="Arial"/>
          <w:color w:val="222222"/>
          <w:sz w:val="20"/>
          <w:szCs w:val="20"/>
          <w:shd w:val="clear" w:color="auto" w:fill="FFFFFF"/>
        </w:rPr>
        <w:t> (pp. 349-391). University of Chicago Press.</w:t>
      </w:r>
    </w:p>
    <w:p w14:paraId="1F6D51E3" w14:textId="14F5F2F6" w:rsidR="00920114" w:rsidRDefault="00920114"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Göker</w:t>
      </w:r>
      <w:proofErr w:type="spellEnd"/>
      <w:r>
        <w:rPr>
          <w:rFonts w:ascii="Arial" w:hAnsi="Arial" w:cs="Arial"/>
          <w:color w:val="222222"/>
          <w:sz w:val="20"/>
          <w:szCs w:val="20"/>
          <w:shd w:val="clear" w:color="auto" w:fill="FFFFFF"/>
        </w:rPr>
        <w:t xml:space="preserve">, İ. E. K., </w:t>
      </w:r>
      <w:proofErr w:type="spellStart"/>
      <w:r>
        <w:rPr>
          <w:rFonts w:ascii="Arial" w:hAnsi="Arial" w:cs="Arial"/>
          <w:color w:val="222222"/>
          <w:sz w:val="20"/>
          <w:szCs w:val="20"/>
          <w:shd w:val="clear" w:color="auto" w:fill="FFFFFF"/>
        </w:rPr>
        <w:t>Eren</w:t>
      </w:r>
      <w:proofErr w:type="spellEnd"/>
      <w:r>
        <w:rPr>
          <w:rFonts w:ascii="Arial" w:hAnsi="Arial" w:cs="Arial"/>
          <w:color w:val="222222"/>
          <w:sz w:val="20"/>
          <w:szCs w:val="20"/>
          <w:shd w:val="clear" w:color="auto" w:fill="FFFFFF"/>
        </w:rPr>
        <w:t xml:space="preserve">, B. S., &amp; </w:t>
      </w:r>
      <w:proofErr w:type="spellStart"/>
      <w:r>
        <w:rPr>
          <w:rFonts w:ascii="Arial" w:hAnsi="Arial" w:cs="Arial"/>
          <w:color w:val="222222"/>
          <w:sz w:val="20"/>
          <w:szCs w:val="20"/>
          <w:shd w:val="clear" w:color="auto" w:fill="FFFFFF"/>
        </w:rPr>
        <w:t>karaca</w:t>
      </w:r>
      <w:proofErr w:type="spellEnd"/>
      <w:r>
        <w:rPr>
          <w:rFonts w:ascii="Arial" w:hAnsi="Arial" w:cs="Arial"/>
          <w:color w:val="222222"/>
          <w:sz w:val="20"/>
          <w:szCs w:val="20"/>
          <w:shd w:val="clear" w:color="auto" w:fill="FFFFFF"/>
        </w:rPr>
        <w:t xml:space="preserve">, S. S. (2020). The Impact of the COVID-19 (Coronavirus) on The </w:t>
      </w:r>
      <w:proofErr w:type="spellStart"/>
      <w:r>
        <w:rPr>
          <w:rFonts w:ascii="Arial" w:hAnsi="Arial" w:cs="Arial"/>
          <w:color w:val="222222"/>
          <w:sz w:val="20"/>
          <w:szCs w:val="20"/>
          <w:shd w:val="clear" w:color="auto" w:fill="FFFFFF"/>
        </w:rPr>
        <w:t>Borsa</w:t>
      </w:r>
      <w:proofErr w:type="spellEnd"/>
      <w:r>
        <w:rPr>
          <w:rFonts w:ascii="Arial" w:hAnsi="Arial" w:cs="Arial"/>
          <w:color w:val="222222"/>
          <w:sz w:val="20"/>
          <w:szCs w:val="20"/>
          <w:shd w:val="clear" w:color="auto" w:fill="FFFFFF"/>
        </w:rPr>
        <w:t xml:space="preserve"> Istanbul Sector Index Returns: An Event Study. </w:t>
      </w:r>
      <w:r>
        <w:rPr>
          <w:rFonts w:ascii="Arial" w:hAnsi="Arial" w:cs="Arial"/>
          <w:i/>
          <w:iCs/>
          <w:color w:val="222222"/>
          <w:sz w:val="20"/>
          <w:szCs w:val="20"/>
          <w:shd w:val="clear" w:color="auto" w:fill="FFFFFF"/>
        </w:rPr>
        <w:t xml:space="preserve">Gaziantep </w:t>
      </w:r>
      <w:proofErr w:type="spellStart"/>
      <w:r>
        <w:rPr>
          <w:rFonts w:ascii="Arial" w:hAnsi="Arial" w:cs="Arial"/>
          <w:i/>
          <w:iCs/>
          <w:color w:val="222222"/>
          <w:sz w:val="20"/>
          <w:szCs w:val="20"/>
          <w:shd w:val="clear" w:color="auto" w:fill="FFFFFF"/>
        </w:rPr>
        <w:t>Üniversitesi</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Sosyal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Bilimler</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Dergisi</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(COVID-19 Special Issue), 14-41.</w:t>
      </w:r>
    </w:p>
    <w:p w14:paraId="2B9C326E" w14:textId="7C3F31FB" w:rsidR="00027AD4" w:rsidRDefault="00027AD4"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Harjoto</w:t>
      </w:r>
      <w:proofErr w:type="spellEnd"/>
      <w:r>
        <w:rPr>
          <w:rFonts w:ascii="Arial" w:hAnsi="Arial" w:cs="Arial"/>
          <w:color w:val="222222"/>
          <w:sz w:val="20"/>
          <w:szCs w:val="20"/>
          <w:shd w:val="clear" w:color="auto" w:fill="FFFFFF"/>
        </w:rPr>
        <w:t>, M. A., Rossi, F., &amp; Paglia, J. K. (2020). COVID-19: Stock market reactions to the shock and the stimulus. </w:t>
      </w:r>
      <w:r>
        <w:rPr>
          <w:rFonts w:ascii="Arial" w:hAnsi="Arial" w:cs="Arial"/>
          <w:i/>
          <w:iCs/>
          <w:color w:val="222222"/>
          <w:sz w:val="20"/>
          <w:szCs w:val="20"/>
          <w:shd w:val="clear" w:color="auto" w:fill="FFFFFF"/>
        </w:rPr>
        <w:t>Applied Economics Letters</w:t>
      </w:r>
      <w:r>
        <w:rPr>
          <w:rFonts w:ascii="Arial" w:hAnsi="Arial" w:cs="Arial"/>
          <w:color w:val="222222"/>
          <w:sz w:val="20"/>
          <w:szCs w:val="20"/>
          <w:shd w:val="clear" w:color="auto" w:fill="FFFFFF"/>
        </w:rPr>
        <w:t>, 1-7.</w:t>
      </w:r>
    </w:p>
    <w:p w14:paraId="4F872658" w14:textId="094B5F85" w:rsidR="001412FA" w:rsidRPr="00893C32" w:rsidRDefault="001412FA" w:rsidP="001412FA">
      <w:pPr>
        <w:ind w:left="284" w:hanging="284"/>
        <w:rPr>
          <w:rFonts w:ascii="Arial" w:hAnsi="Arial" w:cs="Arial"/>
          <w:color w:val="222222"/>
          <w:sz w:val="20"/>
          <w:szCs w:val="20"/>
          <w:shd w:val="clear" w:color="auto" w:fill="FFFFFF"/>
        </w:rPr>
      </w:pPr>
      <w:r w:rsidRPr="00893C32">
        <w:rPr>
          <w:rFonts w:ascii="Arial" w:hAnsi="Arial" w:cs="Arial"/>
          <w:color w:val="222222"/>
          <w:sz w:val="20"/>
          <w:szCs w:val="20"/>
          <w:shd w:val="clear" w:color="auto" w:fill="FFFFFF"/>
        </w:rPr>
        <w:t>He, P., Sun, Y., Zhang, Y., &amp; Li, T. (2020). COVID–19’s impact on stock prices across different sectors—An event study based on the Chinese stock market. </w:t>
      </w:r>
      <w:r w:rsidRPr="00893C32">
        <w:rPr>
          <w:rFonts w:ascii="Arial" w:hAnsi="Arial" w:cs="Arial"/>
          <w:i/>
          <w:iCs/>
          <w:color w:val="222222"/>
          <w:sz w:val="20"/>
          <w:szCs w:val="20"/>
          <w:shd w:val="clear" w:color="auto" w:fill="FFFFFF"/>
        </w:rPr>
        <w:t>Emerging Markets Finance and Trade</w:t>
      </w:r>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56</w:t>
      </w:r>
      <w:r w:rsidRPr="00893C32">
        <w:rPr>
          <w:rFonts w:ascii="Arial" w:hAnsi="Arial" w:cs="Arial"/>
          <w:color w:val="222222"/>
          <w:sz w:val="20"/>
          <w:szCs w:val="20"/>
          <w:shd w:val="clear" w:color="auto" w:fill="FFFFFF"/>
        </w:rPr>
        <w:t>(10), 2198-2212.</w:t>
      </w:r>
    </w:p>
    <w:p w14:paraId="0ED6D6D6" w14:textId="77777777" w:rsidR="001412FA" w:rsidRPr="00893C32" w:rsidRDefault="001412FA" w:rsidP="001412FA">
      <w:pPr>
        <w:ind w:left="284" w:hanging="284"/>
      </w:pPr>
      <w:r w:rsidRPr="00893C32">
        <w:rPr>
          <w:rFonts w:ascii="Arial" w:hAnsi="Arial" w:cs="Arial"/>
          <w:color w:val="222222"/>
          <w:sz w:val="20"/>
          <w:szCs w:val="20"/>
          <w:shd w:val="clear" w:color="auto" w:fill="FFFFFF"/>
        </w:rPr>
        <w:t xml:space="preserve">Irfan, M., </w:t>
      </w:r>
      <w:proofErr w:type="spellStart"/>
      <w:r w:rsidRPr="00893C32">
        <w:rPr>
          <w:rFonts w:ascii="Arial" w:hAnsi="Arial" w:cs="Arial"/>
          <w:color w:val="222222"/>
          <w:sz w:val="20"/>
          <w:szCs w:val="20"/>
          <w:shd w:val="clear" w:color="auto" w:fill="FFFFFF"/>
        </w:rPr>
        <w:t>Kassim</w:t>
      </w:r>
      <w:proofErr w:type="spellEnd"/>
      <w:r w:rsidRPr="00893C32">
        <w:rPr>
          <w:rFonts w:ascii="Arial" w:hAnsi="Arial" w:cs="Arial"/>
          <w:color w:val="222222"/>
          <w:sz w:val="20"/>
          <w:szCs w:val="20"/>
          <w:shd w:val="clear" w:color="auto" w:fill="FFFFFF"/>
        </w:rPr>
        <w:t xml:space="preserve">, S., &amp; </w:t>
      </w:r>
      <w:proofErr w:type="spellStart"/>
      <w:r w:rsidRPr="00893C32">
        <w:rPr>
          <w:rFonts w:ascii="Arial" w:hAnsi="Arial" w:cs="Arial"/>
          <w:color w:val="222222"/>
          <w:sz w:val="20"/>
          <w:szCs w:val="20"/>
          <w:shd w:val="clear" w:color="auto" w:fill="FFFFFF"/>
        </w:rPr>
        <w:t>Dhimmar</w:t>
      </w:r>
      <w:proofErr w:type="spellEnd"/>
      <w:r w:rsidRPr="00893C32">
        <w:rPr>
          <w:rFonts w:ascii="Arial" w:hAnsi="Arial" w:cs="Arial"/>
          <w:color w:val="222222"/>
          <w:sz w:val="20"/>
          <w:szCs w:val="20"/>
          <w:shd w:val="clear" w:color="auto" w:fill="FFFFFF"/>
        </w:rPr>
        <w:t>, S. (2021). Impact of Covid-19 on Islamic Stock Markets: An Investigation using Threshold Volatility and Event Study Models. </w:t>
      </w:r>
      <w:r w:rsidRPr="00893C32">
        <w:rPr>
          <w:rFonts w:ascii="Arial" w:hAnsi="Arial" w:cs="Arial"/>
          <w:i/>
          <w:iCs/>
          <w:color w:val="222222"/>
          <w:sz w:val="20"/>
          <w:szCs w:val="20"/>
          <w:shd w:val="clear" w:color="auto" w:fill="FFFFFF"/>
        </w:rPr>
        <w:t>International Journal of Islamic Economics and Finance (IJIEF)</w:t>
      </w:r>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4</w:t>
      </w:r>
      <w:r w:rsidRPr="00893C32">
        <w:rPr>
          <w:rFonts w:ascii="Arial" w:hAnsi="Arial" w:cs="Arial"/>
          <w:color w:val="222222"/>
          <w:sz w:val="20"/>
          <w:szCs w:val="20"/>
          <w:shd w:val="clear" w:color="auto" w:fill="FFFFFF"/>
        </w:rPr>
        <w:t>(1), 121-148.</w:t>
      </w:r>
    </w:p>
    <w:p w14:paraId="62FC938D" w14:textId="77777777" w:rsidR="001412FA" w:rsidRPr="00893C32" w:rsidRDefault="001412FA" w:rsidP="001412FA">
      <w:pPr>
        <w:ind w:left="284" w:hanging="284"/>
        <w:rPr>
          <w:rFonts w:ascii="Arial" w:hAnsi="Arial" w:cs="Arial"/>
          <w:color w:val="222222"/>
          <w:sz w:val="20"/>
          <w:szCs w:val="20"/>
          <w:shd w:val="clear" w:color="auto" w:fill="FFFFFF"/>
        </w:rPr>
      </w:pPr>
      <w:r w:rsidRPr="00893C32">
        <w:rPr>
          <w:rFonts w:ascii="Arial" w:hAnsi="Arial" w:cs="Arial"/>
          <w:color w:val="222222"/>
          <w:sz w:val="20"/>
          <w:szCs w:val="20"/>
          <w:shd w:val="clear" w:color="auto" w:fill="FFFFFF"/>
        </w:rPr>
        <w:t>Kothari, S. P., &amp; Warner, J. B. (2007). Econometrics of event studies. In </w:t>
      </w:r>
      <w:r w:rsidRPr="00893C32">
        <w:rPr>
          <w:rFonts w:ascii="Arial" w:hAnsi="Arial" w:cs="Arial"/>
          <w:i/>
          <w:iCs/>
          <w:color w:val="222222"/>
          <w:sz w:val="20"/>
          <w:szCs w:val="20"/>
          <w:shd w:val="clear" w:color="auto" w:fill="FFFFFF"/>
        </w:rPr>
        <w:t>Handbook of empirical corporate finance</w:t>
      </w:r>
      <w:r w:rsidRPr="00893C32">
        <w:rPr>
          <w:rFonts w:ascii="Arial" w:hAnsi="Arial" w:cs="Arial"/>
          <w:color w:val="222222"/>
          <w:sz w:val="20"/>
          <w:szCs w:val="20"/>
          <w:shd w:val="clear" w:color="auto" w:fill="FFFFFF"/>
        </w:rPr>
        <w:t> (pp. 3-36). Elsevier.</w:t>
      </w:r>
    </w:p>
    <w:p w14:paraId="215C3687" w14:textId="4027F86F" w:rsidR="00B13133" w:rsidRDefault="00B13133"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Liu, H., Manzoor, A., Wang, C., Zhang, L., &amp; Manzoor, Z. (2020). The COVID-19 outbreak and affected countries stock markets response. </w:t>
      </w:r>
      <w:r>
        <w:rPr>
          <w:rFonts w:ascii="Arial" w:hAnsi="Arial" w:cs="Arial"/>
          <w:i/>
          <w:iCs/>
          <w:color w:val="222222"/>
          <w:sz w:val="20"/>
          <w:szCs w:val="20"/>
          <w:shd w:val="clear" w:color="auto" w:fill="FFFFFF"/>
        </w:rPr>
        <w:t>International Journal of Environmental Research and Public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(8), 2800.</w:t>
      </w:r>
    </w:p>
    <w:p w14:paraId="632C0931" w14:textId="3136E0D6" w:rsidR="0096076D" w:rsidRDefault="0096076D" w:rsidP="001412FA">
      <w:pPr>
        <w:ind w:left="284" w:hanging="284"/>
        <w:rPr>
          <w:rFonts w:ascii="Arial" w:hAnsi="Arial" w:cs="Arial"/>
          <w:color w:val="222222"/>
          <w:sz w:val="20"/>
          <w:szCs w:val="20"/>
          <w:shd w:val="clear" w:color="auto" w:fill="FFFFFF"/>
        </w:rPr>
      </w:pPr>
      <w:r w:rsidRPr="0096076D">
        <w:rPr>
          <w:rFonts w:ascii="Arial" w:hAnsi="Arial" w:cs="Arial"/>
          <w:color w:val="222222"/>
          <w:sz w:val="20"/>
          <w:szCs w:val="20"/>
          <w:shd w:val="clear" w:color="auto" w:fill="FFFFFF"/>
        </w:rPr>
        <w:t>Mazur, M., Dang, M., &amp; Vega, M. (2021). COVID-19 and the march 2020 stock market crash. Evidence from S&amp;P1500. Finance Research Letters, 38, 101690.</w:t>
      </w:r>
    </w:p>
    <w:p w14:paraId="0EB570D3" w14:textId="419DF0CF" w:rsidR="001412FA" w:rsidRPr="00893C32" w:rsidRDefault="001412FA" w:rsidP="001412FA">
      <w:pPr>
        <w:ind w:left="284" w:hanging="284"/>
        <w:rPr>
          <w:rFonts w:ascii="Arial" w:hAnsi="Arial" w:cs="Arial"/>
          <w:color w:val="222222"/>
          <w:sz w:val="20"/>
          <w:szCs w:val="20"/>
          <w:shd w:val="clear" w:color="auto" w:fill="FFFFFF"/>
        </w:rPr>
      </w:pPr>
      <w:proofErr w:type="spellStart"/>
      <w:r w:rsidRPr="00893C32">
        <w:rPr>
          <w:rFonts w:ascii="Arial" w:hAnsi="Arial" w:cs="Arial"/>
          <w:color w:val="222222"/>
          <w:sz w:val="20"/>
          <w:szCs w:val="20"/>
          <w:shd w:val="clear" w:color="auto" w:fill="FFFFFF"/>
        </w:rPr>
        <w:t>Miletić</w:t>
      </w:r>
      <w:proofErr w:type="spellEnd"/>
      <w:r w:rsidRPr="00893C32">
        <w:rPr>
          <w:rFonts w:ascii="Arial" w:hAnsi="Arial" w:cs="Arial"/>
          <w:color w:val="222222"/>
          <w:sz w:val="20"/>
          <w:szCs w:val="20"/>
          <w:shd w:val="clear" w:color="auto" w:fill="FFFFFF"/>
        </w:rPr>
        <w:t>, M. (2011). Stock price reaction to dividend announcement in Croatia. </w:t>
      </w:r>
      <w:r w:rsidRPr="00893C32">
        <w:rPr>
          <w:rFonts w:ascii="Arial" w:hAnsi="Arial" w:cs="Arial"/>
          <w:i/>
          <w:iCs/>
          <w:color w:val="222222"/>
          <w:sz w:val="20"/>
          <w:szCs w:val="20"/>
          <w:shd w:val="clear" w:color="auto" w:fill="FFFFFF"/>
        </w:rPr>
        <w:t>Economic research-</w:t>
      </w:r>
      <w:proofErr w:type="spellStart"/>
      <w:r w:rsidRPr="00893C32">
        <w:rPr>
          <w:rFonts w:ascii="Arial" w:hAnsi="Arial" w:cs="Arial"/>
          <w:i/>
          <w:iCs/>
          <w:color w:val="222222"/>
          <w:sz w:val="20"/>
          <w:szCs w:val="20"/>
          <w:shd w:val="clear" w:color="auto" w:fill="FFFFFF"/>
        </w:rPr>
        <w:t>Ekonomska</w:t>
      </w:r>
      <w:proofErr w:type="spellEnd"/>
      <w:r w:rsidRPr="00893C32">
        <w:rPr>
          <w:rFonts w:ascii="Arial" w:hAnsi="Arial" w:cs="Arial"/>
          <w:i/>
          <w:iCs/>
          <w:color w:val="222222"/>
          <w:sz w:val="20"/>
          <w:szCs w:val="20"/>
          <w:shd w:val="clear" w:color="auto" w:fill="FFFFFF"/>
        </w:rPr>
        <w:t xml:space="preserve"> </w:t>
      </w:r>
      <w:proofErr w:type="spellStart"/>
      <w:r w:rsidRPr="00893C32">
        <w:rPr>
          <w:rFonts w:ascii="Arial" w:hAnsi="Arial" w:cs="Arial"/>
          <w:i/>
          <w:iCs/>
          <w:color w:val="222222"/>
          <w:sz w:val="20"/>
          <w:szCs w:val="20"/>
          <w:shd w:val="clear" w:color="auto" w:fill="FFFFFF"/>
        </w:rPr>
        <w:t>istraživanja</w:t>
      </w:r>
      <w:proofErr w:type="spellEnd"/>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24</w:t>
      </w:r>
      <w:r w:rsidRPr="00893C32">
        <w:rPr>
          <w:rFonts w:ascii="Arial" w:hAnsi="Arial" w:cs="Arial"/>
          <w:color w:val="222222"/>
          <w:sz w:val="20"/>
          <w:szCs w:val="20"/>
          <w:shd w:val="clear" w:color="auto" w:fill="FFFFFF"/>
        </w:rPr>
        <w:t>(3), 147-156.</w:t>
      </w:r>
    </w:p>
    <w:p w14:paraId="7C623FCF" w14:textId="3DC3A179" w:rsidR="00046347" w:rsidRDefault="00046347"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Mossin</w:t>
      </w:r>
      <w:proofErr w:type="spellEnd"/>
      <w:r>
        <w:rPr>
          <w:rFonts w:ascii="Arial" w:hAnsi="Arial" w:cs="Arial"/>
          <w:color w:val="222222"/>
          <w:sz w:val="20"/>
          <w:szCs w:val="20"/>
          <w:shd w:val="clear" w:color="auto" w:fill="FFFFFF"/>
        </w:rPr>
        <w:t>, J. (1966). Equilibrium in a capital asset market. </w:t>
      </w:r>
      <w:proofErr w:type="spellStart"/>
      <w:r>
        <w:rPr>
          <w:rFonts w:ascii="Arial" w:hAnsi="Arial" w:cs="Arial"/>
          <w:i/>
          <w:iCs/>
          <w:color w:val="222222"/>
          <w:sz w:val="20"/>
          <w:szCs w:val="20"/>
          <w:shd w:val="clear" w:color="auto" w:fill="FFFFFF"/>
        </w:rPr>
        <w:t>Econometrica</w:t>
      </w:r>
      <w:proofErr w:type="spellEnd"/>
      <w:r>
        <w:rPr>
          <w:rFonts w:ascii="Arial" w:hAnsi="Arial" w:cs="Arial"/>
          <w:i/>
          <w:iCs/>
          <w:color w:val="222222"/>
          <w:sz w:val="20"/>
          <w:szCs w:val="20"/>
          <w:shd w:val="clear" w:color="auto" w:fill="FFFFFF"/>
        </w:rPr>
        <w:t>: Journal of the econometric society</w:t>
      </w:r>
      <w:r>
        <w:rPr>
          <w:rFonts w:ascii="Arial" w:hAnsi="Arial" w:cs="Arial"/>
          <w:color w:val="222222"/>
          <w:sz w:val="20"/>
          <w:szCs w:val="20"/>
          <w:shd w:val="clear" w:color="auto" w:fill="FFFFFF"/>
        </w:rPr>
        <w:t>, 768-783.</w:t>
      </w:r>
    </w:p>
    <w:p w14:paraId="4F5753A3" w14:textId="43039B1B" w:rsidR="00CD5C9F" w:rsidRDefault="00CD5C9F"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Narayan, P. K., </w:t>
      </w:r>
      <w:proofErr w:type="spellStart"/>
      <w:r>
        <w:rPr>
          <w:rFonts w:ascii="Arial" w:hAnsi="Arial" w:cs="Arial"/>
          <w:color w:val="222222"/>
          <w:sz w:val="20"/>
          <w:szCs w:val="20"/>
          <w:shd w:val="clear" w:color="auto" w:fill="FFFFFF"/>
        </w:rPr>
        <w:t>Devpura</w:t>
      </w:r>
      <w:proofErr w:type="spellEnd"/>
      <w:r>
        <w:rPr>
          <w:rFonts w:ascii="Arial" w:hAnsi="Arial" w:cs="Arial"/>
          <w:color w:val="222222"/>
          <w:sz w:val="20"/>
          <w:szCs w:val="20"/>
          <w:shd w:val="clear" w:color="auto" w:fill="FFFFFF"/>
        </w:rPr>
        <w:t xml:space="preserve">, N., &amp; Wang, H. (2020). Japanese currency and stock market—What happened during the COVID-19 </w:t>
      </w:r>
      <w:proofErr w:type="gramStart"/>
      <w:r>
        <w:rPr>
          <w:rFonts w:ascii="Arial" w:hAnsi="Arial" w:cs="Arial"/>
          <w:color w:val="222222"/>
          <w:sz w:val="20"/>
          <w:szCs w:val="20"/>
          <w:shd w:val="clear" w:color="auto" w:fill="FFFFFF"/>
        </w:rPr>
        <w:t>pandemic?.</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Economic Analysis and Policy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68</w:t>
      </w:r>
      <w:r>
        <w:rPr>
          <w:rFonts w:ascii="Arial" w:hAnsi="Arial" w:cs="Arial"/>
          <w:color w:val="222222"/>
          <w:sz w:val="20"/>
          <w:szCs w:val="20"/>
          <w:shd w:val="clear" w:color="auto" w:fill="FFFFFF"/>
        </w:rPr>
        <w:t>, 191-198.</w:t>
      </w:r>
    </w:p>
    <w:p w14:paraId="61B61801" w14:textId="75D03392" w:rsidR="001412FA" w:rsidRPr="00893C32" w:rsidRDefault="001412FA" w:rsidP="001412FA">
      <w:pPr>
        <w:ind w:left="284" w:hanging="284"/>
        <w:rPr>
          <w:rFonts w:ascii="Arial" w:hAnsi="Arial" w:cs="Arial"/>
          <w:color w:val="222222"/>
          <w:sz w:val="20"/>
          <w:szCs w:val="20"/>
          <w:shd w:val="clear" w:color="auto" w:fill="FFFFFF"/>
        </w:rPr>
      </w:pPr>
      <w:r w:rsidRPr="00893C32">
        <w:rPr>
          <w:rFonts w:ascii="Arial" w:hAnsi="Arial" w:cs="Arial"/>
          <w:color w:val="222222"/>
          <w:sz w:val="20"/>
          <w:szCs w:val="20"/>
          <w:shd w:val="clear" w:color="auto" w:fill="FFFFFF"/>
        </w:rPr>
        <w:t>Novak, I. (2019). Efficient market hypothesis: case of the Croatian capital market. </w:t>
      </w:r>
      <w:proofErr w:type="spellStart"/>
      <w:r w:rsidRPr="00893C32">
        <w:rPr>
          <w:rFonts w:ascii="Arial" w:hAnsi="Arial" w:cs="Arial"/>
          <w:i/>
          <w:iCs/>
          <w:color w:val="222222"/>
          <w:sz w:val="20"/>
          <w:szCs w:val="20"/>
          <w:shd w:val="clear" w:color="auto" w:fill="FFFFFF"/>
        </w:rPr>
        <w:t>InterEULawEast</w:t>
      </w:r>
      <w:proofErr w:type="spellEnd"/>
      <w:r w:rsidRPr="00893C32">
        <w:rPr>
          <w:rFonts w:ascii="Arial" w:hAnsi="Arial" w:cs="Arial"/>
          <w:i/>
          <w:iCs/>
          <w:color w:val="222222"/>
          <w:sz w:val="20"/>
          <w:szCs w:val="20"/>
          <w:shd w:val="clear" w:color="auto" w:fill="FFFFFF"/>
        </w:rPr>
        <w:t xml:space="preserve">: journal for the international and </w:t>
      </w:r>
      <w:proofErr w:type="spellStart"/>
      <w:r w:rsidRPr="00893C32">
        <w:rPr>
          <w:rFonts w:ascii="Arial" w:hAnsi="Arial" w:cs="Arial"/>
          <w:i/>
          <w:iCs/>
          <w:color w:val="222222"/>
          <w:sz w:val="20"/>
          <w:szCs w:val="20"/>
          <w:shd w:val="clear" w:color="auto" w:fill="FFFFFF"/>
        </w:rPr>
        <w:t>european</w:t>
      </w:r>
      <w:proofErr w:type="spellEnd"/>
      <w:r w:rsidRPr="00893C32">
        <w:rPr>
          <w:rFonts w:ascii="Arial" w:hAnsi="Arial" w:cs="Arial"/>
          <w:i/>
          <w:iCs/>
          <w:color w:val="222222"/>
          <w:sz w:val="20"/>
          <w:szCs w:val="20"/>
          <w:shd w:val="clear" w:color="auto" w:fill="FFFFFF"/>
        </w:rPr>
        <w:t xml:space="preserve"> law, economics and market integrations</w:t>
      </w:r>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6</w:t>
      </w:r>
      <w:r w:rsidRPr="00893C32">
        <w:rPr>
          <w:rFonts w:ascii="Arial" w:hAnsi="Arial" w:cs="Arial"/>
          <w:color w:val="222222"/>
          <w:sz w:val="20"/>
          <w:szCs w:val="20"/>
          <w:shd w:val="clear" w:color="auto" w:fill="FFFFFF"/>
        </w:rPr>
        <w:t>(1), 3-20.</w:t>
      </w:r>
    </w:p>
    <w:p w14:paraId="5D312B6C" w14:textId="2A6319B5" w:rsidR="00027AD4" w:rsidRDefault="00027AD4"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Okorie, D. I., &amp; Lin, B. (2021). Stock markets and the COVID-19 fractal contagion effects. </w:t>
      </w:r>
      <w:r>
        <w:rPr>
          <w:rFonts w:ascii="Arial" w:hAnsi="Arial" w:cs="Arial"/>
          <w:i/>
          <w:iCs/>
          <w:color w:val="222222"/>
          <w:sz w:val="20"/>
          <w:szCs w:val="20"/>
          <w:shd w:val="clear" w:color="auto" w:fill="FFFFFF"/>
        </w:rPr>
        <w:t>Finance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 101640.</w:t>
      </w:r>
    </w:p>
    <w:p w14:paraId="3D9B14E3" w14:textId="72D1297A" w:rsidR="00E974C7" w:rsidRDefault="00E974C7"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Onali</w:t>
      </w:r>
      <w:proofErr w:type="spellEnd"/>
      <w:r>
        <w:rPr>
          <w:rFonts w:ascii="Arial" w:hAnsi="Arial" w:cs="Arial"/>
          <w:color w:val="222222"/>
          <w:sz w:val="20"/>
          <w:szCs w:val="20"/>
          <w:shd w:val="clear" w:color="auto" w:fill="FFFFFF"/>
        </w:rPr>
        <w:t>, E. (2020). Covid-19 and stock market volatility. </w:t>
      </w:r>
      <w:r>
        <w:rPr>
          <w:rFonts w:ascii="Arial" w:hAnsi="Arial" w:cs="Arial"/>
          <w:i/>
          <w:iCs/>
          <w:color w:val="222222"/>
          <w:sz w:val="20"/>
          <w:szCs w:val="20"/>
          <w:shd w:val="clear" w:color="auto" w:fill="FFFFFF"/>
        </w:rPr>
        <w:t>Available at SSRN 3571453</w:t>
      </w:r>
      <w:r>
        <w:rPr>
          <w:rFonts w:ascii="Arial" w:hAnsi="Arial" w:cs="Arial"/>
          <w:color w:val="222222"/>
          <w:sz w:val="20"/>
          <w:szCs w:val="20"/>
          <w:shd w:val="clear" w:color="auto" w:fill="FFFFFF"/>
        </w:rPr>
        <w:t>.</w:t>
      </w:r>
    </w:p>
    <w:p w14:paraId="21C3D7E6" w14:textId="4D2272CE" w:rsidR="001412FA" w:rsidRDefault="001412FA" w:rsidP="001412FA">
      <w:pPr>
        <w:ind w:left="284" w:hanging="284"/>
        <w:rPr>
          <w:rFonts w:ascii="Arial" w:hAnsi="Arial" w:cs="Arial"/>
          <w:color w:val="222222"/>
          <w:sz w:val="20"/>
          <w:szCs w:val="20"/>
          <w:shd w:val="clear" w:color="auto" w:fill="FFFFFF"/>
        </w:rPr>
      </w:pPr>
      <w:proofErr w:type="spellStart"/>
      <w:r w:rsidRPr="00893C32">
        <w:rPr>
          <w:rFonts w:ascii="Arial" w:hAnsi="Arial" w:cs="Arial"/>
          <w:color w:val="222222"/>
          <w:sz w:val="20"/>
          <w:szCs w:val="20"/>
          <w:shd w:val="clear" w:color="auto" w:fill="FFFFFF"/>
        </w:rPr>
        <w:t>Panyagometh</w:t>
      </w:r>
      <w:proofErr w:type="spellEnd"/>
      <w:r w:rsidRPr="00893C32">
        <w:rPr>
          <w:rFonts w:ascii="Arial" w:hAnsi="Arial" w:cs="Arial"/>
          <w:color w:val="222222"/>
          <w:sz w:val="20"/>
          <w:szCs w:val="20"/>
          <w:shd w:val="clear" w:color="auto" w:fill="FFFFFF"/>
        </w:rPr>
        <w:t xml:space="preserve">, K. (2020). The Effects of Pandemic Event on the Stock Exchange of Thailand. </w:t>
      </w:r>
      <w:r w:rsidRPr="00893C32">
        <w:rPr>
          <w:rFonts w:ascii="Arial" w:hAnsi="Arial" w:cs="Arial"/>
          <w:i/>
          <w:iCs/>
          <w:color w:val="222222"/>
          <w:sz w:val="20"/>
          <w:szCs w:val="20"/>
          <w:shd w:val="clear" w:color="auto" w:fill="FFFFFF"/>
        </w:rPr>
        <w:t>Economies</w:t>
      </w:r>
      <w:r w:rsidRPr="00893C32">
        <w:rPr>
          <w:rFonts w:ascii="Arial" w:hAnsi="Arial" w:cs="Arial"/>
          <w:color w:val="222222"/>
          <w:sz w:val="20"/>
          <w:szCs w:val="20"/>
          <w:shd w:val="clear" w:color="auto" w:fill="FFFFFF"/>
        </w:rPr>
        <w:t xml:space="preserve">, </w:t>
      </w:r>
      <w:r w:rsidRPr="00893C32">
        <w:rPr>
          <w:rFonts w:ascii="Arial" w:hAnsi="Arial" w:cs="Arial"/>
          <w:i/>
          <w:iCs/>
          <w:color w:val="222222"/>
          <w:sz w:val="20"/>
          <w:szCs w:val="20"/>
          <w:shd w:val="clear" w:color="auto" w:fill="FFFFFF"/>
        </w:rPr>
        <w:t>8</w:t>
      </w:r>
      <w:r w:rsidRPr="00893C32">
        <w:rPr>
          <w:rFonts w:ascii="Arial" w:hAnsi="Arial" w:cs="Arial"/>
          <w:color w:val="222222"/>
          <w:sz w:val="20"/>
          <w:szCs w:val="20"/>
          <w:shd w:val="clear" w:color="auto" w:fill="FFFFFF"/>
        </w:rPr>
        <w:t>(4), 90.</w:t>
      </w:r>
    </w:p>
    <w:p w14:paraId="3F6FC912" w14:textId="4C6A718F" w:rsidR="0076798F" w:rsidRDefault="0068279C" w:rsidP="001412FA">
      <w:pPr>
        <w:ind w:left="284" w:hanging="284"/>
        <w:rPr>
          <w:rFonts w:ascii="Arial" w:hAnsi="Arial" w:cs="Arial"/>
          <w:color w:val="222222"/>
          <w:sz w:val="20"/>
          <w:szCs w:val="20"/>
          <w:shd w:val="clear" w:color="auto" w:fill="FFFFFF"/>
        </w:rPr>
      </w:pPr>
      <w:r w:rsidRPr="0068279C">
        <w:rPr>
          <w:rFonts w:ascii="Arial" w:hAnsi="Arial" w:cs="Arial"/>
          <w:color w:val="222222"/>
          <w:sz w:val="20"/>
          <w:szCs w:val="20"/>
          <w:shd w:val="clear" w:color="auto" w:fill="FFFFFF"/>
        </w:rPr>
        <w:lastRenderedPageBreak/>
        <w:t>Phan, D. H. B., &amp; Narayan, P. K. (2020). Country responses and the reaction of the stock market to COVID-19—A preliminary exposition. Emerging Markets Finance and Trade, 56(10), 2138-2150.</w:t>
      </w:r>
    </w:p>
    <w:p w14:paraId="2A9346A1" w14:textId="36BB9168" w:rsidR="00CD5C9F" w:rsidRDefault="00E974C7" w:rsidP="001412FA">
      <w:pPr>
        <w:ind w:left="284" w:hanging="284"/>
        <w:rPr>
          <w:rFonts w:ascii="Arial" w:hAnsi="Arial" w:cs="Arial"/>
          <w:color w:val="222222"/>
          <w:sz w:val="20"/>
          <w:szCs w:val="20"/>
          <w:shd w:val="clear" w:color="auto" w:fill="FFFFFF"/>
        </w:rPr>
      </w:pPr>
      <w:r>
        <w:rPr>
          <w:rFonts w:ascii="Arial" w:hAnsi="Arial" w:cs="Arial"/>
          <w:color w:val="222222"/>
          <w:sz w:val="20"/>
          <w:szCs w:val="20"/>
          <w:shd w:val="clear" w:color="auto" w:fill="FFFFFF"/>
        </w:rPr>
        <w:t>Rahman, M. L., Amin, A., &amp; Al Mamun, M. A. (2021). The COVID-19 outbreak and stock market reactions: Evidence from Australia. </w:t>
      </w:r>
      <w:r>
        <w:rPr>
          <w:rFonts w:ascii="Arial" w:hAnsi="Arial" w:cs="Arial"/>
          <w:i/>
          <w:iCs/>
          <w:color w:val="222222"/>
          <w:sz w:val="20"/>
          <w:szCs w:val="20"/>
          <w:shd w:val="clear" w:color="auto" w:fill="FFFFFF"/>
        </w:rPr>
        <w:t>Finance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 101832.</w:t>
      </w:r>
    </w:p>
    <w:p w14:paraId="559DCA3F" w14:textId="70DD7497" w:rsidR="0076798F" w:rsidRPr="00893C32" w:rsidRDefault="0076798F" w:rsidP="001412FA">
      <w:pPr>
        <w:ind w:left="284" w:hanging="28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Ramelli</w:t>
      </w:r>
      <w:proofErr w:type="spellEnd"/>
      <w:r>
        <w:rPr>
          <w:rFonts w:ascii="Arial" w:hAnsi="Arial" w:cs="Arial"/>
          <w:color w:val="222222"/>
          <w:sz w:val="20"/>
          <w:szCs w:val="20"/>
          <w:shd w:val="clear" w:color="auto" w:fill="FFFFFF"/>
        </w:rPr>
        <w:t>, S., &amp; Wagner, A. (2020). What the stock market tells us about the consequences of COVID-19. </w:t>
      </w:r>
      <w:r>
        <w:rPr>
          <w:rFonts w:ascii="Arial" w:hAnsi="Arial" w:cs="Arial"/>
          <w:i/>
          <w:iCs/>
          <w:color w:val="222222"/>
          <w:sz w:val="20"/>
          <w:szCs w:val="20"/>
          <w:shd w:val="clear" w:color="auto" w:fill="FFFFFF"/>
        </w:rPr>
        <w:t>Mitigating the COVID Economic Crisis: Act Fast and Do Whatever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w:t>
      </w:r>
    </w:p>
    <w:p w14:paraId="713E5DDB" w14:textId="7EA08B9F" w:rsidR="001412FA" w:rsidRPr="00893C32" w:rsidRDefault="001412FA" w:rsidP="001412FA">
      <w:pPr>
        <w:ind w:left="284" w:hanging="284"/>
        <w:rPr>
          <w:rFonts w:ascii="Arial" w:hAnsi="Arial" w:cs="Arial"/>
          <w:color w:val="222222"/>
          <w:sz w:val="20"/>
          <w:szCs w:val="20"/>
          <w:shd w:val="clear" w:color="auto" w:fill="FFFFFF"/>
        </w:rPr>
      </w:pPr>
      <w:proofErr w:type="spellStart"/>
      <w:r w:rsidRPr="00893C32">
        <w:rPr>
          <w:rFonts w:ascii="Arial" w:hAnsi="Arial" w:cs="Arial"/>
          <w:color w:val="222222"/>
          <w:sz w:val="20"/>
          <w:szCs w:val="20"/>
          <w:shd w:val="clear" w:color="auto" w:fill="FFFFFF"/>
        </w:rPr>
        <w:t>Škrinjarić</w:t>
      </w:r>
      <w:proofErr w:type="spellEnd"/>
      <w:r w:rsidRPr="00893C32">
        <w:rPr>
          <w:rFonts w:ascii="Arial" w:hAnsi="Arial" w:cs="Arial"/>
          <w:color w:val="222222"/>
          <w:sz w:val="20"/>
          <w:szCs w:val="20"/>
          <w:shd w:val="clear" w:color="auto" w:fill="FFFFFF"/>
        </w:rPr>
        <w:t xml:space="preserve">, T., &amp; </w:t>
      </w:r>
      <w:proofErr w:type="spellStart"/>
      <w:r w:rsidRPr="00893C32">
        <w:rPr>
          <w:rFonts w:ascii="Arial" w:hAnsi="Arial" w:cs="Arial"/>
          <w:color w:val="222222"/>
          <w:sz w:val="20"/>
          <w:szCs w:val="20"/>
          <w:shd w:val="clear" w:color="auto" w:fill="FFFFFF"/>
        </w:rPr>
        <w:t>Orlović</w:t>
      </w:r>
      <w:proofErr w:type="spellEnd"/>
      <w:r w:rsidRPr="00893C32">
        <w:rPr>
          <w:rFonts w:ascii="Arial" w:hAnsi="Arial" w:cs="Arial"/>
          <w:color w:val="222222"/>
          <w:sz w:val="20"/>
          <w:szCs w:val="20"/>
          <w:shd w:val="clear" w:color="auto" w:fill="FFFFFF"/>
        </w:rPr>
        <w:t xml:space="preserve">, Z. (2019). Effects of Economic and Political Events on Stock Returns: Event Study of the </w:t>
      </w:r>
      <w:proofErr w:type="spellStart"/>
      <w:r w:rsidRPr="00893C32">
        <w:rPr>
          <w:rFonts w:ascii="Arial" w:hAnsi="Arial" w:cs="Arial"/>
          <w:color w:val="222222"/>
          <w:sz w:val="20"/>
          <w:szCs w:val="20"/>
          <w:shd w:val="clear" w:color="auto" w:fill="FFFFFF"/>
        </w:rPr>
        <w:t>Agrokor</w:t>
      </w:r>
      <w:proofErr w:type="spellEnd"/>
      <w:r w:rsidRPr="00893C32">
        <w:rPr>
          <w:rFonts w:ascii="Arial" w:hAnsi="Arial" w:cs="Arial"/>
          <w:color w:val="222222"/>
          <w:sz w:val="20"/>
          <w:szCs w:val="20"/>
          <w:shd w:val="clear" w:color="auto" w:fill="FFFFFF"/>
        </w:rPr>
        <w:t xml:space="preserve"> Case in Croatia. </w:t>
      </w:r>
      <w:r w:rsidRPr="00893C32">
        <w:rPr>
          <w:rFonts w:ascii="Arial" w:hAnsi="Arial" w:cs="Arial"/>
          <w:i/>
          <w:iCs/>
          <w:color w:val="222222"/>
          <w:sz w:val="20"/>
          <w:szCs w:val="20"/>
          <w:shd w:val="clear" w:color="auto" w:fill="FFFFFF"/>
        </w:rPr>
        <w:t>Croatian economic survey</w:t>
      </w:r>
      <w:r w:rsidRPr="00893C32">
        <w:rPr>
          <w:rFonts w:ascii="Arial" w:hAnsi="Arial" w:cs="Arial"/>
          <w:color w:val="222222"/>
          <w:sz w:val="20"/>
          <w:szCs w:val="20"/>
          <w:shd w:val="clear" w:color="auto" w:fill="FFFFFF"/>
        </w:rPr>
        <w:t>, </w:t>
      </w:r>
      <w:r w:rsidRPr="00893C32">
        <w:rPr>
          <w:rFonts w:ascii="Arial" w:hAnsi="Arial" w:cs="Arial"/>
          <w:i/>
          <w:iCs/>
          <w:color w:val="222222"/>
          <w:sz w:val="20"/>
          <w:szCs w:val="20"/>
          <w:shd w:val="clear" w:color="auto" w:fill="FFFFFF"/>
        </w:rPr>
        <w:t>21</w:t>
      </w:r>
      <w:r w:rsidRPr="00893C32">
        <w:rPr>
          <w:rFonts w:ascii="Arial" w:hAnsi="Arial" w:cs="Arial"/>
          <w:color w:val="222222"/>
          <w:sz w:val="20"/>
          <w:szCs w:val="20"/>
          <w:shd w:val="clear" w:color="auto" w:fill="FFFFFF"/>
        </w:rPr>
        <w:t>(1), 47-86.</w:t>
      </w:r>
    </w:p>
    <w:p w14:paraId="00A38975" w14:textId="77777777" w:rsidR="001412FA" w:rsidRPr="005B3A5E" w:rsidRDefault="001412FA" w:rsidP="005B3A5E">
      <w:pPr>
        <w:ind w:left="284" w:hanging="284"/>
        <w:rPr>
          <w:rFonts w:ascii="Arial" w:hAnsi="Arial" w:cs="Arial"/>
          <w:color w:val="222222"/>
          <w:sz w:val="20"/>
          <w:szCs w:val="20"/>
          <w:shd w:val="clear" w:color="auto" w:fill="FFFFFF"/>
        </w:rPr>
      </w:pPr>
      <w:r w:rsidRPr="005B3A5E">
        <w:rPr>
          <w:rFonts w:ascii="Arial" w:hAnsi="Arial" w:cs="Arial"/>
          <w:color w:val="222222"/>
          <w:sz w:val="20"/>
          <w:szCs w:val="20"/>
          <w:shd w:val="clear" w:color="auto" w:fill="FFFFFF"/>
        </w:rPr>
        <w:t xml:space="preserve">United Nations World Tourism Organization UNWTO (2021), UNWTO World Tourism Barometer 19 (1): 1–42. </w:t>
      </w:r>
      <w:proofErr w:type="spellStart"/>
      <w:r w:rsidRPr="005B3A5E">
        <w:rPr>
          <w:rFonts w:ascii="Arial" w:hAnsi="Arial" w:cs="Arial"/>
          <w:color w:val="222222"/>
          <w:sz w:val="20"/>
          <w:szCs w:val="20"/>
          <w:shd w:val="clear" w:color="auto" w:fill="FFFFFF"/>
        </w:rPr>
        <w:t>doi</w:t>
      </w:r>
      <w:proofErr w:type="spellEnd"/>
      <w:r w:rsidRPr="005B3A5E">
        <w:rPr>
          <w:rFonts w:ascii="Arial" w:hAnsi="Arial" w:cs="Arial"/>
          <w:color w:val="222222"/>
          <w:sz w:val="20"/>
          <w:szCs w:val="20"/>
          <w:shd w:val="clear" w:color="auto" w:fill="FFFFFF"/>
        </w:rPr>
        <w:t>: 10.18111/</w:t>
      </w:r>
      <w:proofErr w:type="spellStart"/>
      <w:r w:rsidRPr="005B3A5E">
        <w:rPr>
          <w:rFonts w:ascii="Arial" w:hAnsi="Arial" w:cs="Arial"/>
          <w:color w:val="222222"/>
          <w:sz w:val="20"/>
          <w:szCs w:val="20"/>
          <w:shd w:val="clear" w:color="auto" w:fill="FFFFFF"/>
        </w:rPr>
        <w:t>wtobarometereng</w:t>
      </w:r>
      <w:proofErr w:type="spellEnd"/>
    </w:p>
    <w:p w14:paraId="5F017C9C" w14:textId="5BEC1C83" w:rsidR="00B840BA" w:rsidRDefault="00B840BA" w:rsidP="00B840BA">
      <w:pPr>
        <w:autoSpaceDE w:val="0"/>
        <w:autoSpaceDN w:val="0"/>
        <w:jc w:val="both"/>
      </w:pPr>
      <w:r w:rsidRPr="00B840BA">
        <w:rPr>
          <w:rFonts w:ascii="Arial" w:hAnsi="Arial" w:cs="Arial"/>
          <w:color w:val="222222"/>
          <w:sz w:val="20"/>
          <w:szCs w:val="20"/>
          <w:shd w:val="clear" w:color="auto" w:fill="FFFFFF"/>
        </w:rPr>
        <w:t xml:space="preserve">World Health Organization n.d., WHO Health Emergency Dashboard, viewed 20 April 2021, </w:t>
      </w:r>
      <w:hyperlink r:id="rId15" w:history="1">
        <w:r w:rsidRPr="002D4B0D">
          <w:rPr>
            <w:rStyle w:val="Hyperlink"/>
            <w:sz w:val="20"/>
            <w:szCs w:val="20"/>
            <w:shd w:val="clear" w:color="auto" w:fill="FFFFFF"/>
          </w:rPr>
          <w:t>https://covid19.who.int</w:t>
        </w:r>
        <w:r w:rsidRPr="002D4B0D">
          <w:rPr>
            <w:rStyle w:val="Hyperlink"/>
            <w:rFonts w:ascii="Arial" w:hAnsi="Arial" w:cs="Arial"/>
            <w:sz w:val="20"/>
            <w:szCs w:val="20"/>
            <w:shd w:val="clear" w:color="auto" w:fill="FFFFFF"/>
          </w:rPr>
          <w:t>/</w:t>
        </w:r>
      </w:hyperlink>
      <w:r>
        <w:rPr>
          <w:rFonts w:ascii="Arial" w:hAnsi="Arial" w:cs="Arial"/>
          <w:color w:val="222222"/>
          <w:sz w:val="20"/>
          <w:szCs w:val="20"/>
          <w:shd w:val="clear" w:color="auto" w:fill="FFFFFF"/>
        </w:rPr>
        <w:t xml:space="preserve"> </w:t>
      </w:r>
      <w:r>
        <w:t xml:space="preserve"> </w:t>
      </w:r>
    </w:p>
    <w:bookmarkEnd w:id="412"/>
    <w:bookmarkEnd w:id="413"/>
    <w:p w14:paraId="1C1E1E56" w14:textId="64793DDD" w:rsidR="00F136BF" w:rsidRPr="006A48F7" w:rsidRDefault="00F136BF" w:rsidP="001412FA">
      <w:pPr>
        <w:pStyle w:val="Bibliography"/>
        <w:spacing w:after="0"/>
      </w:pPr>
    </w:p>
    <w:sectPr w:rsidR="00F136BF" w:rsidRPr="006A48F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5" w:author="Luka Sikic" w:date="2021-05-12T10:10:00Z" w:initials="LS">
    <w:p w14:paraId="19E5C956" w14:textId="049B2748" w:rsidR="00BB0EB8" w:rsidRDefault="00BB0EB8">
      <w:pPr>
        <w:pStyle w:val="CommentText"/>
      </w:pPr>
      <w:r>
        <w:rPr>
          <w:rStyle w:val="CommentReference"/>
        </w:rPr>
        <w:annotationRef/>
      </w:r>
      <w:r>
        <w:t>Prvi paragraph je EVENT STUDY u financijama, a drugi ES za analizu utjecaja CoVid-a. To možda treba jasnije istaknuti da tekst bolje teče.</w:t>
      </w:r>
    </w:p>
  </w:comment>
  <w:comment w:id="217" w:author="Siniša Bogdan" w:date="2021-05-06T16:57:00Z" w:initials="SB">
    <w:p w14:paraId="23C2976F" w14:textId="013EC10F" w:rsidR="00B2389A" w:rsidRDefault="00B2389A" w:rsidP="00B2389A">
      <w:pPr>
        <w:pStyle w:val="CommentText"/>
      </w:pPr>
      <w:r>
        <w:rPr>
          <w:rStyle w:val="CommentReference"/>
        </w:rPr>
        <w:annotationRef/>
      </w:r>
      <w:r>
        <w:rPr>
          <w:lang w:val="hr-HR"/>
        </w:rPr>
        <w:t xml:space="preserve">imaš li možda neku ideju da </w:t>
      </w:r>
      <w:r>
        <w:rPr>
          <w:lang w:val="hr-HR"/>
        </w:rPr>
        <w:t>izmjenimo naziv ovog naslova</w:t>
      </w:r>
    </w:p>
  </w:comment>
  <w:comment w:id="329" w:author="Siniša Bogdan" w:date="2021-05-06T17:17:00Z" w:initials="SB">
    <w:p w14:paraId="37B4A75A" w14:textId="357C0113" w:rsidR="00387F84" w:rsidRDefault="00387F84" w:rsidP="00387F84">
      <w:pPr>
        <w:pStyle w:val="CommentText"/>
      </w:pPr>
      <w:r>
        <w:rPr>
          <w:rStyle w:val="CommentReference"/>
        </w:rPr>
        <w:annotationRef/>
      </w:r>
      <w:r>
        <w:rPr>
          <w:lang w:val="hr-HR"/>
        </w:rPr>
        <w:t xml:space="preserve"> </w:t>
      </w:r>
      <w:r>
        <w:rPr>
          <w:lang w:val="hr-HR"/>
        </w:rPr>
        <w:t>dal ćemo grupirati 2 po 2 s nazivom ili ćemo svaku posebno? Ako nebi bio problem samo da naziv ubaciš</w:t>
      </w:r>
    </w:p>
  </w:comment>
  <w:comment w:id="344" w:author="Luka Sikic" w:date="2021-05-12T17:08:00Z" w:initials="LS">
    <w:p w14:paraId="42DB7476" w14:textId="77777777" w:rsidR="0090786B" w:rsidRDefault="0090786B" w:rsidP="0090786B">
      <w:pPr>
        <w:pStyle w:val="CommentText"/>
      </w:pPr>
      <w:r>
        <w:rPr>
          <w:rStyle w:val="CommentReference"/>
        </w:rPr>
        <w:annotationRef/>
      </w:r>
      <w:r>
        <w:rPr>
          <w:rStyle w:val="CommentReference"/>
        </w:rPr>
        <w:annotationRef/>
      </w:r>
      <w:r>
        <w:t>Brijem da reference ne idu u Conclusion?!</w:t>
      </w:r>
    </w:p>
    <w:p w14:paraId="780FB2D9" w14:textId="77777777" w:rsidR="0090786B" w:rsidRDefault="0090786B" w:rsidP="0090786B">
      <w:pPr>
        <w:pStyle w:val="CommentText"/>
      </w:pPr>
    </w:p>
    <w:p w14:paraId="0D4D22D3" w14:textId="77777777" w:rsidR="0090786B" w:rsidRDefault="0090786B" w:rsidP="0090786B">
      <w:pPr>
        <w:pStyle w:val="CommentText"/>
      </w:pPr>
      <w:r w:rsidRPr="00AB6BA7">
        <w:rPr>
          <w:rFonts w:ascii="Times New Roman" w:hAnsi="Times New Roman" w:cs="Times New Roman"/>
        </w:rPr>
        <w:t xml:space="preserve">No pandemic in human history can compare to the coronavirus pandemic in terms of the strength of its impact on the world's stock markets (Baker et. al 2020). </w:t>
      </w:r>
      <w:r>
        <w:rPr>
          <w:rStyle w:val="CommentReference"/>
        </w:rPr>
        <w:annotationRef/>
      </w:r>
    </w:p>
    <w:p w14:paraId="633DB305" w14:textId="77777777" w:rsidR="0090786B" w:rsidRDefault="0090786B" w:rsidP="0090786B">
      <w:pPr>
        <w:pStyle w:val="CommentText"/>
      </w:pPr>
    </w:p>
    <w:p w14:paraId="5109B3C3" w14:textId="77777777" w:rsidR="0090786B" w:rsidRPr="00893C32" w:rsidRDefault="0090786B" w:rsidP="0090786B">
      <w:pPr>
        <w:ind w:left="284" w:hanging="284"/>
        <w:rPr>
          <w:rFonts w:ascii="Arial" w:hAnsi="Arial" w:cs="Arial"/>
          <w:color w:val="222222"/>
          <w:sz w:val="20"/>
          <w:szCs w:val="20"/>
          <w:shd w:val="clear" w:color="auto" w:fill="FFFFFF"/>
        </w:rPr>
      </w:pPr>
      <w:r w:rsidRPr="00893C32">
        <w:rPr>
          <w:rFonts w:ascii="Arial" w:hAnsi="Arial" w:cs="Arial"/>
          <w:color w:val="222222"/>
          <w:sz w:val="20"/>
          <w:szCs w:val="20"/>
          <w:shd w:val="clear" w:color="auto" w:fill="FFFFFF"/>
        </w:rPr>
        <w:t>Baker, S. R., Bloom, N., Davis, S. J., Kost, K. J., Sammon, M. C., &amp; Viratyosin, T. (2020). The unprecedented stock market impact of COVID-19 (No. w26945). National Bureau of Economic Research.</w:t>
      </w:r>
    </w:p>
    <w:p w14:paraId="7C421DB9" w14:textId="77777777" w:rsidR="0090786B" w:rsidRDefault="0090786B" w:rsidP="0090786B">
      <w:pPr>
        <w:pStyle w:val="CommentText"/>
      </w:pPr>
    </w:p>
    <w:p w14:paraId="1927B45C" w14:textId="0F7B32E7" w:rsidR="0090786B" w:rsidRDefault="0090786B">
      <w:pPr>
        <w:pStyle w:val="CommentText"/>
      </w:pPr>
    </w:p>
  </w:comment>
  <w:comment w:id="345" w:author="Luka Sikic" w:date="2021-05-11T11:35:00Z" w:initials="LS">
    <w:p w14:paraId="1585A352" w14:textId="77777777" w:rsidR="00A106FB" w:rsidRDefault="00A106FB">
      <w:pPr>
        <w:pStyle w:val="CommentText"/>
      </w:pPr>
      <w:r>
        <w:rPr>
          <w:rStyle w:val="CommentReference"/>
        </w:rPr>
        <w:annotationRef/>
      </w:r>
      <w:r>
        <w:t>Brijem da reference ne idu u Conclusion?!</w:t>
      </w:r>
    </w:p>
    <w:p w14:paraId="5675756F" w14:textId="77777777" w:rsidR="0090786B" w:rsidRDefault="0090786B">
      <w:pPr>
        <w:pStyle w:val="CommentText"/>
      </w:pPr>
    </w:p>
    <w:p w14:paraId="394F6B7E" w14:textId="012B6B4C" w:rsidR="0090786B" w:rsidRDefault="0090786B">
      <w:pPr>
        <w:pStyle w:val="CommentText"/>
      </w:pPr>
      <w:r w:rsidRPr="00AB6BA7">
        <w:rPr>
          <w:rFonts w:ascii="Times New Roman" w:hAnsi="Times New Roman" w:cs="Times New Roman"/>
        </w:rPr>
        <w:t xml:space="preserve">No pandemic in human history can compare to the coronavirus pandemic in terms of the strength of its impact on the world's stock markets (Baker et. al 2020). </w:t>
      </w:r>
      <w:r>
        <w:rPr>
          <w:rStyle w:val="CommentReference"/>
        </w:rPr>
        <w:annotationRef/>
      </w:r>
    </w:p>
    <w:p w14:paraId="1F886493" w14:textId="77777777" w:rsidR="0090786B" w:rsidRDefault="0090786B">
      <w:pPr>
        <w:pStyle w:val="CommentText"/>
      </w:pPr>
    </w:p>
    <w:p w14:paraId="4E872103" w14:textId="77777777" w:rsidR="0090786B" w:rsidRPr="00893C32" w:rsidRDefault="0090786B" w:rsidP="0090786B">
      <w:pPr>
        <w:ind w:left="284" w:hanging="284"/>
        <w:rPr>
          <w:rFonts w:ascii="Arial" w:hAnsi="Arial" w:cs="Arial"/>
          <w:color w:val="222222"/>
          <w:sz w:val="20"/>
          <w:szCs w:val="20"/>
          <w:shd w:val="clear" w:color="auto" w:fill="FFFFFF"/>
        </w:rPr>
      </w:pPr>
      <w:r w:rsidRPr="00893C32">
        <w:rPr>
          <w:rFonts w:ascii="Arial" w:hAnsi="Arial" w:cs="Arial"/>
          <w:color w:val="222222"/>
          <w:sz w:val="20"/>
          <w:szCs w:val="20"/>
          <w:shd w:val="clear" w:color="auto" w:fill="FFFFFF"/>
        </w:rPr>
        <w:t>Baker, S. R., Bloom, N., Davis, S. J., Kost, K. J., Sammon, M. C., &amp; Viratyosin, T. (2020). The unprecedented stock market impact of COVID-19 (No. w26945). National Bureau of Economic Research.</w:t>
      </w:r>
    </w:p>
    <w:p w14:paraId="7D247C8C" w14:textId="36DB8BA1" w:rsidR="0090786B" w:rsidRDefault="0090786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E5C956" w15:done="0"/>
  <w15:commentEx w15:paraId="23C2976F" w15:done="0"/>
  <w15:commentEx w15:paraId="37B4A75A" w15:done="0"/>
  <w15:commentEx w15:paraId="1927B45C" w15:done="0"/>
  <w15:commentEx w15:paraId="7D247C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62833" w16cex:dateUtc="2021-05-12T08:10:00Z"/>
  <w16cex:commentExtensible w16cex:durableId="243E9E69" w16cex:dateUtc="2021-05-06T14:57:00Z"/>
  <w16cex:commentExtensible w16cex:durableId="243EA338" w16cex:dateUtc="2021-05-06T15:17:00Z"/>
  <w16cex:commentExtensible w16cex:durableId="24468A24" w16cex:dateUtc="2021-05-12T15:08:00Z"/>
  <w16cex:commentExtensible w16cex:durableId="2444EA7C" w16cex:dateUtc="2021-05-11T0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E5C956" w16cid:durableId="24462833"/>
  <w16cid:commentId w16cid:paraId="23C2976F" w16cid:durableId="243E9E69"/>
  <w16cid:commentId w16cid:paraId="37B4A75A" w16cid:durableId="243EA338"/>
  <w16cid:commentId w16cid:paraId="1927B45C" w16cid:durableId="24468A24"/>
  <w16cid:commentId w16cid:paraId="7D247C8C" w16cid:durableId="2444EA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7B87" w14:textId="77777777" w:rsidR="00E510EF" w:rsidRDefault="00E510EF">
      <w:pPr>
        <w:spacing w:after="0"/>
      </w:pPr>
      <w:r>
        <w:separator/>
      </w:r>
    </w:p>
  </w:endnote>
  <w:endnote w:type="continuationSeparator" w:id="0">
    <w:p w14:paraId="79AC8ACC" w14:textId="77777777" w:rsidR="00E510EF" w:rsidRDefault="00E510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658A" w14:textId="77777777" w:rsidR="00E510EF" w:rsidRDefault="00E510EF">
      <w:r>
        <w:separator/>
      </w:r>
    </w:p>
  </w:footnote>
  <w:footnote w:type="continuationSeparator" w:id="0">
    <w:p w14:paraId="098FBE96" w14:textId="77777777" w:rsidR="00E510EF" w:rsidRDefault="00E51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E32A3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5221F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E987082"/>
    <w:multiLevelType w:val="hybridMultilevel"/>
    <w:tmpl w:val="AA02B224"/>
    <w:lvl w:ilvl="0" w:tplc="029C9070">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 Sikic">
    <w15:presenceInfo w15:providerId="Windows Live" w15:userId="b002e922b3c85ebc"/>
  </w15:person>
  <w15:person w15:author="Siniša Bogdan">
    <w15:presenceInfo w15:providerId="AD" w15:userId="S::sinisa.bogdan@uniri.hr::edcb5883-13ba-4ee6-9539-d7cb8cdf69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E3C"/>
    <w:rsid w:val="00011C8B"/>
    <w:rsid w:val="00024767"/>
    <w:rsid w:val="00027AD4"/>
    <w:rsid w:val="0004271D"/>
    <w:rsid w:val="00046347"/>
    <w:rsid w:val="00081D83"/>
    <w:rsid w:val="00095846"/>
    <w:rsid w:val="000A30A9"/>
    <w:rsid w:val="000A5FC4"/>
    <w:rsid w:val="000B18FA"/>
    <w:rsid w:val="000D4879"/>
    <w:rsid w:val="000D6616"/>
    <w:rsid w:val="000E41ED"/>
    <w:rsid w:val="001060C2"/>
    <w:rsid w:val="00114992"/>
    <w:rsid w:val="001333BF"/>
    <w:rsid w:val="001412FA"/>
    <w:rsid w:val="001710DD"/>
    <w:rsid w:val="00171EDF"/>
    <w:rsid w:val="0018188E"/>
    <w:rsid w:val="00186378"/>
    <w:rsid w:val="001B4D75"/>
    <w:rsid w:val="001D5223"/>
    <w:rsid w:val="001E261E"/>
    <w:rsid w:val="001E6D12"/>
    <w:rsid w:val="001F1D37"/>
    <w:rsid w:val="00223480"/>
    <w:rsid w:val="0022447F"/>
    <w:rsid w:val="0022783B"/>
    <w:rsid w:val="00263437"/>
    <w:rsid w:val="002A274E"/>
    <w:rsid w:val="002A28C4"/>
    <w:rsid w:val="002A3B4F"/>
    <w:rsid w:val="002B234D"/>
    <w:rsid w:val="002C3D93"/>
    <w:rsid w:val="002C6CF5"/>
    <w:rsid w:val="002D3DE8"/>
    <w:rsid w:val="002F4A0E"/>
    <w:rsid w:val="003079B3"/>
    <w:rsid w:val="003134F5"/>
    <w:rsid w:val="0034147C"/>
    <w:rsid w:val="0035356D"/>
    <w:rsid w:val="00356C16"/>
    <w:rsid w:val="00372456"/>
    <w:rsid w:val="00387F84"/>
    <w:rsid w:val="003924D4"/>
    <w:rsid w:val="003A4CAF"/>
    <w:rsid w:val="003A55B6"/>
    <w:rsid w:val="003B5143"/>
    <w:rsid w:val="003D0929"/>
    <w:rsid w:val="003D21B5"/>
    <w:rsid w:val="003F77C6"/>
    <w:rsid w:val="004009CB"/>
    <w:rsid w:val="00403508"/>
    <w:rsid w:val="00424252"/>
    <w:rsid w:val="00427A95"/>
    <w:rsid w:val="00440DA9"/>
    <w:rsid w:val="004640A3"/>
    <w:rsid w:val="004658FE"/>
    <w:rsid w:val="004668EB"/>
    <w:rsid w:val="004835F0"/>
    <w:rsid w:val="004C705F"/>
    <w:rsid w:val="004D0ACB"/>
    <w:rsid w:val="004E06C7"/>
    <w:rsid w:val="004E29B3"/>
    <w:rsid w:val="004F54D4"/>
    <w:rsid w:val="004F588D"/>
    <w:rsid w:val="004F7861"/>
    <w:rsid w:val="00500C01"/>
    <w:rsid w:val="00517015"/>
    <w:rsid w:val="00544612"/>
    <w:rsid w:val="00590D07"/>
    <w:rsid w:val="005A2471"/>
    <w:rsid w:val="005B3A5E"/>
    <w:rsid w:val="005E3D53"/>
    <w:rsid w:val="00600C0D"/>
    <w:rsid w:val="0061095B"/>
    <w:rsid w:val="00663D91"/>
    <w:rsid w:val="0068279C"/>
    <w:rsid w:val="00685E45"/>
    <w:rsid w:val="00692A40"/>
    <w:rsid w:val="0069374F"/>
    <w:rsid w:val="006A48F7"/>
    <w:rsid w:val="006D00AA"/>
    <w:rsid w:val="006E2EC1"/>
    <w:rsid w:val="006F24D3"/>
    <w:rsid w:val="006F331A"/>
    <w:rsid w:val="006F513D"/>
    <w:rsid w:val="006F5374"/>
    <w:rsid w:val="006F567B"/>
    <w:rsid w:val="007110FA"/>
    <w:rsid w:val="00724D88"/>
    <w:rsid w:val="00737947"/>
    <w:rsid w:val="007410C3"/>
    <w:rsid w:val="00750368"/>
    <w:rsid w:val="007519C8"/>
    <w:rsid w:val="0076798F"/>
    <w:rsid w:val="00784D58"/>
    <w:rsid w:val="0078699E"/>
    <w:rsid w:val="00797F80"/>
    <w:rsid w:val="007A6241"/>
    <w:rsid w:val="007A77D2"/>
    <w:rsid w:val="007B589D"/>
    <w:rsid w:val="007C12F0"/>
    <w:rsid w:val="007C77D7"/>
    <w:rsid w:val="007D149E"/>
    <w:rsid w:val="007F2D06"/>
    <w:rsid w:val="007F4712"/>
    <w:rsid w:val="00813C8A"/>
    <w:rsid w:val="00823605"/>
    <w:rsid w:val="00825494"/>
    <w:rsid w:val="0084144C"/>
    <w:rsid w:val="00845BDA"/>
    <w:rsid w:val="0085275A"/>
    <w:rsid w:val="0085372C"/>
    <w:rsid w:val="00863BDB"/>
    <w:rsid w:val="00867839"/>
    <w:rsid w:val="008779FD"/>
    <w:rsid w:val="008800CA"/>
    <w:rsid w:val="00881C8A"/>
    <w:rsid w:val="008820C5"/>
    <w:rsid w:val="008C43AC"/>
    <w:rsid w:val="008D6863"/>
    <w:rsid w:val="008D692D"/>
    <w:rsid w:val="008D6CB6"/>
    <w:rsid w:val="00902A09"/>
    <w:rsid w:val="0090786B"/>
    <w:rsid w:val="00920114"/>
    <w:rsid w:val="00922FF6"/>
    <w:rsid w:val="009265F5"/>
    <w:rsid w:val="00945A5D"/>
    <w:rsid w:val="00946A96"/>
    <w:rsid w:val="00953E65"/>
    <w:rsid w:val="00956144"/>
    <w:rsid w:val="0096076D"/>
    <w:rsid w:val="00964F2A"/>
    <w:rsid w:val="00970DCF"/>
    <w:rsid w:val="00980ACC"/>
    <w:rsid w:val="00990199"/>
    <w:rsid w:val="009B3470"/>
    <w:rsid w:val="009B3C9A"/>
    <w:rsid w:val="009D4297"/>
    <w:rsid w:val="009D72EA"/>
    <w:rsid w:val="00A02186"/>
    <w:rsid w:val="00A106FB"/>
    <w:rsid w:val="00A20ACC"/>
    <w:rsid w:val="00A22338"/>
    <w:rsid w:val="00A3090B"/>
    <w:rsid w:val="00A40D8A"/>
    <w:rsid w:val="00A53025"/>
    <w:rsid w:val="00A61D19"/>
    <w:rsid w:val="00A95816"/>
    <w:rsid w:val="00AB23AF"/>
    <w:rsid w:val="00AB6BA7"/>
    <w:rsid w:val="00AC6BE8"/>
    <w:rsid w:val="00B075CC"/>
    <w:rsid w:val="00B13133"/>
    <w:rsid w:val="00B15514"/>
    <w:rsid w:val="00B2389A"/>
    <w:rsid w:val="00B840BA"/>
    <w:rsid w:val="00B86B75"/>
    <w:rsid w:val="00BB0EB8"/>
    <w:rsid w:val="00BB704D"/>
    <w:rsid w:val="00BC48D5"/>
    <w:rsid w:val="00BD1663"/>
    <w:rsid w:val="00BD232D"/>
    <w:rsid w:val="00BD4FD5"/>
    <w:rsid w:val="00BE6C19"/>
    <w:rsid w:val="00C153F4"/>
    <w:rsid w:val="00C21541"/>
    <w:rsid w:val="00C34E1C"/>
    <w:rsid w:val="00C36279"/>
    <w:rsid w:val="00C42931"/>
    <w:rsid w:val="00C54476"/>
    <w:rsid w:val="00C601B0"/>
    <w:rsid w:val="00C60674"/>
    <w:rsid w:val="00C624E7"/>
    <w:rsid w:val="00C7582C"/>
    <w:rsid w:val="00C859D8"/>
    <w:rsid w:val="00CB2594"/>
    <w:rsid w:val="00CC2D1F"/>
    <w:rsid w:val="00CC57BB"/>
    <w:rsid w:val="00CD4365"/>
    <w:rsid w:val="00CD5C9F"/>
    <w:rsid w:val="00CE7FD6"/>
    <w:rsid w:val="00CF0706"/>
    <w:rsid w:val="00CF11DB"/>
    <w:rsid w:val="00CF30C6"/>
    <w:rsid w:val="00D06749"/>
    <w:rsid w:val="00D07B0A"/>
    <w:rsid w:val="00D25923"/>
    <w:rsid w:val="00D35506"/>
    <w:rsid w:val="00D44BB6"/>
    <w:rsid w:val="00D810F1"/>
    <w:rsid w:val="00D863B4"/>
    <w:rsid w:val="00DA45F3"/>
    <w:rsid w:val="00DA667D"/>
    <w:rsid w:val="00DB28C1"/>
    <w:rsid w:val="00DC1AA7"/>
    <w:rsid w:val="00DD4AA5"/>
    <w:rsid w:val="00DE4645"/>
    <w:rsid w:val="00E01F33"/>
    <w:rsid w:val="00E0493C"/>
    <w:rsid w:val="00E271D1"/>
    <w:rsid w:val="00E315A3"/>
    <w:rsid w:val="00E464AE"/>
    <w:rsid w:val="00E4671C"/>
    <w:rsid w:val="00E510EF"/>
    <w:rsid w:val="00E723B1"/>
    <w:rsid w:val="00E7573E"/>
    <w:rsid w:val="00E86437"/>
    <w:rsid w:val="00E92430"/>
    <w:rsid w:val="00E96070"/>
    <w:rsid w:val="00E974C7"/>
    <w:rsid w:val="00EA3E30"/>
    <w:rsid w:val="00EB263B"/>
    <w:rsid w:val="00EC4A50"/>
    <w:rsid w:val="00EC53F7"/>
    <w:rsid w:val="00EF35A5"/>
    <w:rsid w:val="00EF3D1F"/>
    <w:rsid w:val="00F03DCB"/>
    <w:rsid w:val="00F06128"/>
    <w:rsid w:val="00F136BF"/>
    <w:rsid w:val="00F15B23"/>
    <w:rsid w:val="00F17197"/>
    <w:rsid w:val="00F2652B"/>
    <w:rsid w:val="00F403E8"/>
    <w:rsid w:val="00F501EE"/>
    <w:rsid w:val="00F50587"/>
    <w:rsid w:val="00F61C46"/>
    <w:rsid w:val="00F65685"/>
    <w:rsid w:val="00F77A09"/>
    <w:rsid w:val="00FB1C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81EE"/>
  <w15:docId w15:val="{51CE04C7-B197-44B3-8D58-4D46A994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59"/>
    <w:rsid w:val="007379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06128"/>
    <w:pPr>
      <w:ind w:left="720"/>
      <w:contextualSpacing/>
    </w:pPr>
  </w:style>
  <w:style w:type="character" w:styleId="CommentReference">
    <w:name w:val="annotation reference"/>
    <w:basedOn w:val="DefaultParagraphFont"/>
    <w:semiHidden/>
    <w:unhideWhenUsed/>
    <w:rsid w:val="00B2389A"/>
    <w:rPr>
      <w:sz w:val="16"/>
      <w:szCs w:val="16"/>
    </w:rPr>
  </w:style>
  <w:style w:type="paragraph" w:styleId="CommentText">
    <w:name w:val="annotation text"/>
    <w:basedOn w:val="Normal"/>
    <w:link w:val="CommentTextChar"/>
    <w:unhideWhenUsed/>
    <w:rsid w:val="00B2389A"/>
    <w:rPr>
      <w:sz w:val="20"/>
      <w:szCs w:val="20"/>
    </w:rPr>
  </w:style>
  <w:style w:type="character" w:customStyle="1" w:styleId="CommentTextChar">
    <w:name w:val="Comment Text Char"/>
    <w:basedOn w:val="DefaultParagraphFont"/>
    <w:link w:val="CommentText"/>
    <w:rsid w:val="00B2389A"/>
    <w:rPr>
      <w:sz w:val="20"/>
      <w:szCs w:val="20"/>
    </w:rPr>
  </w:style>
  <w:style w:type="paragraph" w:styleId="CommentSubject">
    <w:name w:val="annotation subject"/>
    <w:basedOn w:val="CommentText"/>
    <w:next w:val="CommentText"/>
    <w:link w:val="CommentSubjectChar"/>
    <w:semiHidden/>
    <w:unhideWhenUsed/>
    <w:rsid w:val="00B2389A"/>
    <w:rPr>
      <w:b/>
      <w:bCs/>
    </w:rPr>
  </w:style>
  <w:style w:type="character" w:customStyle="1" w:styleId="CommentSubjectChar">
    <w:name w:val="Comment Subject Char"/>
    <w:basedOn w:val="CommentTextChar"/>
    <w:link w:val="CommentSubject"/>
    <w:semiHidden/>
    <w:rsid w:val="00B2389A"/>
    <w:rPr>
      <w:b/>
      <w:bCs/>
      <w:sz w:val="20"/>
      <w:szCs w:val="20"/>
    </w:rPr>
  </w:style>
  <w:style w:type="character" w:styleId="UnresolvedMention">
    <w:name w:val="Unresolved Mention"/>
    <w:basedOn w:val="DefaultParagraphFont"/>
    <w:uiPriority w:val="99"/>
    <w:semiHidden/>
    <w:unhideWhenUsed/>
    <w:rsid w:val="00B840BA"/>
    <w:rPr>
      <w:color w:val="605E5C"/>
      <w:shd w:val="clear" w:color="auto" w:fill="E1DFDD"/>
    </w:rPr>
  </w:style>
  <w:style w:type="character" w:customStyle="1" w:styleId="normaltextrun">
    <w:name w:val="normaltextrun"/>
    <w:basedOn w:val="DefaultParagraphFont"/>
    <w:rsid w:val="000B18FA"/>
  </w:style>
  <w:style w:type="character" w:customStyle="1" w:styleId="eop">
    <w:name w:val="eop"/>
    <w:basedOn w:val="DefaultParagraphFont"/>
    <w:rsid w:val="000B1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98757">
      <w:bodyDiv w:val="1"/>
      <w:marLeft w:val="0"/>
      <w:marRight w:val="0"/>
      <w:marTop w:val="0"/>
      <w:marBottom w:val="0"/>
      <w:divBdr>
        <w:top w:val="none" w:sz="0" w:space="0" w:color="auto"/>
        <w:left w:val="none" w:sz="0" w:space="0" w:color="auto"/>
        <w:bottom w:val="none" w:sz="0" w:space="0" w:color="auto"/>
        <w:right w:val="none" w:sz="0" w:space="0" w:color="auto"/>
      </w:divBdr>
    </w:div>
    <w:div w:id="714626347">
      <w:bodyDiv w:val="1"/>
      <w:marLeft w:val="0"/>
      <w:marRight w:val="0"/>
      <w:marTop w:val="0"/>
      <w:marBottom w:val="0"/>
      <w:divBdr>
        <w:top w:val="none" w:sz="0" w:space="0" w:color="auto"/>
        <w:left w:val="none" w:sz="0" w:space="0" w:color="auto"/>
        <w:bottom w:val="none" w:sz="0" w:space="0" w:color="auto"/>
        <w:right w:val="none" w:sz="0" w:space="0" w:color="auto"/>
      </w:divBdr>
    </w:div>
    <w:div w:id="1603756607">
      <w:bodyDiv w:val="1"/>
      <w:marLeft w:val="0"/>
      <w:marRight w:val="0"/>
      <w:marTop w:val="0"/>
      <w:marBottom w:val="0"/>
      <w:divBdr>
        <w:top w:val="none" w:sz="0" w:space="0" w:color="auto"/>
        <w:left w:val="none" w:sz="0" w:space="0" w:color="auto"/>
        <w:bottom w:val="none" w:sz="0" w:space="0" w:color="auto"/>
        <w:right w:val="none" w:sz="0" w:space="0" w:color="auto"/>
      </w:divBdr>
    </w:div>
    <w:div w:id="1756395627">
      <w:bodyDiv w:val="1"/>
      <w:marLeft w:val="0"/>
      <w:marRight w:val="0"/>
      <w:marTop w:val="0"/>
      <w:marBottom w:val="0"/>
      <w:divBdr>
        <w:top w:val="none" w:sz="0" w:space="0" w:color="auto"/>
        <w:left w:val="none" w:sz="0" w:space="0" w:color="auto"/>
        <w:bottom w:val="none" w:sz="0" w:space="0" w:color="auto"/>
        <w:right w:val="none" w:sz="0" w:space="0" w:color="auto"/>
      </w:divBdr>
    </w:div>
    <w:div w:id="2119597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covid19.who.int/"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269;lanak%20-%20drobox\Sarajevo\Suzi-Sarajevo-rad\za%20slanje%20vedranu\NOVO%20-%20IZVJE&#352;TAJI\Postotne%20promjene%20dolazaka%20i%20no&#263;enja%20turista.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269;lanak%20-%20drobox\Sarajevo\Suzi-Sarajevo-rad\za%20slanje%20vedranu\NOVO%20-%20IZVJE&#352;TAJI\Postotne%20promjene%20dolazaka%20i%20no&#263;enja%20turis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hr-HR" sz="900"/>
              <a:t>Tourist arrivals, ‘000 </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sr-Latn-R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Sheet1!$R$19</c:f>
              <c:strCache>
                <c:ptCount val="1"/>
                <c:pt idx="0">
                  <c:v>Domestic</c:v>
                </c:pt>
              </c:strCache>
            </c:strRef>
          </c:tx>
          <c:spPr>
            <a:solidFill>
              <a:schemeClr val="accent1"/>
            </a:solidFill>
            <a:ln>
              <a:noFill/>
            </a:ln>
            <a:effectLst/>
            <a:sp3d/>
          </c:spPr>
          <c:invertIfNegative val="0"/>
          <c:cat>
            <c:strRef>
              <c:f>Sheet1!$S$18:$W$18</c:f>
              <c:strCache>
                <c:ptCount val="5"/>
                <c:pt idx="0">
                  <c:v>2016.</c:v>
                </c:pt>
                <c:pt idx="1">
                  <c:v>2017.</c:v>
                </c:pt>
                <c:pt idx="2">
                  <c:v>2018.</c:v>
                </c:pt>
                <c:pt idx="3">
                  <c:v>2019.</c:v>
                </c:pt>
                <c:pt idx="4">
                  <c:v>2020.</c:v>
                </c:pt>
              </c:strCache>
            </c:strRef>
          </c:cat>
          <c:val>
            <c:numRef>
              <c:f>Sheet1!$S$19:$W$19</c:f>
              <c:numCache>
                <c:formatCode>#,##0</c:formatCode>
                <c:ptCount val="5"/>
                <c:pt idx="0">
                  <c:v>1749</c:v>
                </c:pt>
                <c:pt idx="1">
                  <c:v>1838</c:v>
                </c:pt>
                <c:pt idx="2">
                  <c:v>2022</c:v>
                </c:pt>
                <c:pt idx="3">
                  <c:v>2213</c:v>
                </c:pt>
                <c:pt idx="4">
                  <c:v>1456</c:v>
                </c:pt>
              </c:numCache>
            </c:numRef>
          </c:val>
          <c:extLst>
            <c:ext xmlns:c16="http://schemas.microsoft.com/office/drawing/2014/chart" uri="{C3380CC4-5D6E-409C-BE32-E72D297353CC}">
              <c16:uniqueId val="{00000000-2DCE-492B-99B0-FA634D5C3F5D}"/>
            </c:ext>
          </c:extLst>
        </c:ser>
        <c:ser>
          <c:idx val="1"/>
          <c:order val="1"/>
          <c:tx>
            <c:strRef>
              <c:f>Sheet1!$R$20</c:f>
              <c:strCache>
                <c:ptCount val="1"/>
                <c:pt idx="0">
                  <c:v>Foreign</c:v>
                </c:pt>
              </c:strCache>
            </c:strRef>
          </c:tx>
          <c:spPr>
            <a:solidFill>
              <a:schemeClr val="accent2"/>
            </a:solidFill>
            <a:ln>
              <a:noFill/>
            </a:ln>
            <a:effectLst/>
            <a:sp3d/>
          </c:spPr>
          <c:invertIfNegative val="0"/>
          <c:cat>
            <c:strRef>
              <c:f>Sheet1!$S$18:$W$18</c:f>
              <c:strCache>
                <c:ptCount val="5"/>
                <c:pt idx="0">
                  <c:v>2016.</c:v>
                </c:pt>
                <c:pt idx="1">
                  <c:v>2017.</c:v>
                </c:pt>
                <c:pt idx="2">
                  <c:v>2018.</c:v>
                </c:pt>
                <c:pt idx="3">
                  <c:v>2019.</c:v>
                </c:pt>
                <c:pt idx="4">
                  <c:v>2020.</c:v>
                </c:pt>
              </c:strCache>
            </c:strRef>
          </c:cat>
          <c:val>
            <c:numRef>
              <c:f>Sheet1!$S$20:$W$20</c:f>
              <c:numCache>
                <c:formatCode>#,##0</c:formatCode>
                <c:ptCount val="5"/>
                <c:pt idx="0">
                  <c:v>13715</c:v>
                </c:pt>
                <c:pt idx="1">
                  <c:v>15593</c:v>
                </c:pt>
                <c:pt idx="2">
                  <c:v>16645</c:v>
                </c:pt>
                <c:pt idx="3">
                  <c:v>17353</c:v>
                </c:pt>
                <c:pt idx="4">
                  <c:v>5545</c:v>
                </c:pt>
              </c:numCache>
            </c:numRef>
          </c:val>
          <c:extLst>
            <c:ext xmlns:c16="http://schemas.microsoft.com/office/drawing/2014/chart" uri="{C3380CC4-5D6E-409C-BE32-E72D297353CC}">
              <c16:uniqueId val="{00000001-2DCE-492B-99B0-FA634D5C3F5D}"/>
            </c:ext>
          </c:extLst>
        </c:ser>
        <c:dLbls>
          <c:showLegendKey val="0"/>
          <c:showVal val="0"/>
          <c:showCatName val="0"/>
          <c:showSerName val="0"/>
          <c:showPercent val="0"/>
          <c:showBubbleSize val="0"/>
        </c:dLbls>
        <c:gapWidth val="150"/>
        <c:shape val="box"/>
        <c:axId val="419886592"/>
        <c:axId val="419888672"/>
        <c:axId val="0"/>
      </c:bar3DChart>
      <c:catAx>
        <c:axId val="4198865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19888672"/>
        <c:crosses val="autoZero"/>
        <c:auto val="1"/>
        <c:lblAlgn val="ctr"/>
        <c:lblOffset val="100"/>
        <c:noMultiLvlLbl val="0"/>
      </c:catAx>
      <c:valAx>
        <c:axId val="419888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19886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hr-HR" sz="900"/>
              <a:t>Tourist nights, ‘000</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sr-Latn-R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Sheet1!$K$22</c:f>
              <c:strCache>
                <c:ptCount val="1"/>
                <c:pt idx="0">
                  <c:v>Domestic</c:v>
                </c:pt>
              </c:strCache>
            </c:strRef>
          </c:tx>
          <c:spPr>
            <a:solidFill>
              <a:schemeClr val="accent1"/>
            </a:solidFill>
            <a:ln>
              <a:noFill/>
            </a:ln>
            <a:effectLst/>
            <a:sp3d/>
          </c:spPr>
          <c:invertIfNegative val="0"/>
          <c:cat>
            <c:strRef>
              <c:f>Sheet1!$L$21:$P$21</c:f>
              <c:strCache>
                <c:ptCount val="5"/>
                <c:pt idx="0">
                  <c:v>2016.</c:v>
                </c:pt>
                <c:pt idx="1">
                  <c:v>2017.</c:v>
                </c:pt>
                <c:pt idx="2">
                  <c:v>2018.</c:v>
                </c:pt>
                <c:pt idx="3">
                  <c:v>2019.</c:v>
                </c:pt>
                <c:pt idx="4">
                  <c:v>2020.</c:v>
                </c:pt>
              </c:strCache>
            </c:strRef>
          </c:cat>
          <c:val>
            <c:numRef>
              <c:f>Sheet1!$L$22:$P$22</c:f>
              <c:numCache>
                <c:formatCode>#,##0</c:formatCode>
                <c:ptCount val="5"/>
                <c:pt idx="0">
                  <c:v>5819</c:v>
                </c:pt>
                <c:pt idx="1">
                  <c:v>5978</c:v>
                </c:pt>
                <c:pt idx="2">
                  <c:v>6477</c:v>
                </c:pt>
                <c:pt idx="3">
                  <c:v>7095</c:v>
                </c:pt>
                <c:pt idx="4">
                  <c:v>5415</c:v>
                </c:pt>
              </c:numCache>
            </c:numRef>
          </c:val>
          <c:extLst>
            <c:ext xmlns:c16="http://schemas.microsoft.com/office/drawing/2014/chart" uri="{C3380CC4-5D6E-409C-BE32-E72D297353CC}">
              <c16:uniqueId val="{00000000-CF60-454B-9E83-5FF28320686F}"/>
            </c:ext>
          </c:extLst>
        </c:ser>
        <c:ser>
          <c:idx val="1"/>
          <c:order val="1"/>
          <c:tx>
            <c:strRef>
              <c:f>Sheet1!$K$23</c:f>
              <c:strCache>
                <c:ptCount val="1"/>
                <c:pt idx="0">
                  <c:v>Foreign</c:v>
                </c:pt>
              </c:strCache>
            </c:strRef>
          </c:tx>
          <c:spPr>
            <a:solidFill>
              <a:schemeClr val="accent2"/>
            </a:solidFill>
            <a:ln>
              <a:noFill/>
            </a:ln>
            <a:effectLst/>
            <a:sp3d/>
          </c:spPr>
          <c:invertIfNegative val="0"/>
          <c:cat>
            <c:strRef>
              <c:f>Sheet1!$L$21:$P$21</c:f>
              <c:strCache>
                <c:ptCount val="5"/>
                <c:pt idx="0">
                  <c:v>2016.</c:v>
                </c:pt>
                <c:pt idx="1">
                  <c:v>2017.</c:v>
                </c:pt>
                <c:pt idx="2">
                  <c:v>2018.</c:v>
                </c:pt>
                <c:pt idx="3">
                  <c:v>2019.</c:v>
                </c:pt>
                <c:pt idx="4">
                  <c:v>2020.</c:v>
                </c:pt>
              </c:strCache>
            </c:strRef>
          </c:cat>
          <c:val>
            <c:numRef>
              <c:f>Sheet1!$L$23:$P$23</c:f>
              <c:numCache>
                <c:formatCode>#,##0</c:formatCode>
                <c:ptCount val="5"/>
                <c:pt idx="0">
                  <c:v>72099</c:v>
                </c:pt>
                <c:pt idx="1">
                  <c:v>80222</c:v>
                </c:pt>
                <c:pt idx="2">
                  <c:v>83175</c:v>
                </c:pt>
                <c:pt idx="3">
                  <c:v>84148</c:v>
                </c:pt>
                <c:pt idx="4">
                  <c:v>35379</c:v>
                </c:pt>
              </c:numCache>
            </c:numRef>
          </c:val>
          <c:extLst>
            <c:ext xmlns:c16="http://schemas.microsoft.com/office/drawing/2014/chart" uri="{C3380CC4-5D6E-409C-BE32-E72D297353CC}">
              <c16:uniqueId val="{00000001-CF60-454B-9E83-5FF28320686F}"/>
            </c:ext>
          </c:extLst>
        </c:ser>
        <c:dLbls>
          <c:showLegendKey val="0"/>
          <c:showVal val="0"/>
          <c:showCatName val="0"/>
          <c:showSerName val="0"/>
          <c:showPercent val="0"/>
          <c:showBubbleSize val="0"/>
        </c:dLbls>
        <c:gapWidth val="150"/>
        <c:shape val="box"/>
        <c:axId val="2054266736"/>
        <c:axId val="2054292528"/>
        <c:axId val="0"/>
      </c:bar3DChart>
      <c:catAx>
        <c:axId val="20542667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2054292528"/>
        <c:crosses val="autoZero"/>
        <c:auto val="1"/>
        <c:lblAlgn val="ctr"/>
        <c:lblOffset val="100"/>
        <c:noMultiLvlLbl val="0"/>
      </c:catAx>
      <c:valAx>
        <c:axId val="20542925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205426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TotalTime>
  <Pages>15</Pages>
  <Words>6148</Words>
  <Characters>35045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The effect of COVID-19 pandemic on Croatian tourist sector</vt:lpstr>
    </vt:vector>
  </TitlesOfParts>
  <Company/>
  <LinksUpToDate>false</LinksUpToDate>
  <CharactersWithSpaces>41111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COVID-19 pandemic on Croatian tourist sector</dc:title>
  <dc:creator>Bogdan, S., Sikic, L. and Suzana,XXX</dc:creator>
  <cp:keywords/>
  <cp:lastModifiedBy>Luka Sikic</cp:lastModifiedBy>
  <cp:revision>2</cp:revision>
  <dcterms:created xsi:type="dcterms:W3CDTF">2021-06-21T12:22:00Z</dcterms:created>
  <dcterms:modified xsi:type="dcterms:W3CDTF">2021-06-21T12:22:00Z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D:/LUKA/Academic/Covid-vs-Tourism/Literatura/reference.bib</vt:lpwstr>
  </property>
  <property fmtid="{D5CDD505-2E9C-101B-9397-08002B2CF9AE}" pid="3" name="date">
    <vt:lpwstr>04 svibanj, 2021</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ies>
</file>